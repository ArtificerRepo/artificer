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r>
        <w:rPr>
          <w:sz w:val="24"/>
          <w:szCs w:val="24"/>
        </w:rPr>
        <w:t>0</w:t>
      </w:r>
      <w:ins w:id="2" w:author="Eric Wittmann" w:date="2012-12-04T09:24:00Z">
        <w:r w:rsidR="00EB37D8">
          <w:rPr>
            <w:sz w:val="24"/>
            <w:szCs w:val="24"/>
          </w:rPr>
          <w:t>4</w:t>
        </w:r>
      </w:ins>
      <w:del w:id="3" w:author="Eric Wittmann" w:date="2012-12-04T09:24:00Z">
        <w:r w:rsidR="000F38C5" w:rsidDel="00EB37D8">
          <w:rPr>
            <w:sz w:val="24"/>
            <w:szCs w:val="24"/>
          </w:rPr>
          <w:delText>3</w:delText>
        </w:r>
      </w:del>
    </w:p>
    <w:p w:rsidR="00C82BE4" w:rsidRDefault="00D061F0" w:rsidP="00C82BE4">
      <w:pPr>
        <w:pStyle w:val="Subtitle"/>
        <w:rPr>
          <w:sz w:val="24"/>
          <w:szCs w:val="24"/>
        </w:rPr>
      </w:pPr>
      <w:bookmarkStart w:id="4"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lastRenderedPageBreak/>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Pr>
      </w:pPr>
      <w:r>
        <w:br w:type="page"/>
      </w:r>
      <w:r>
        <w:lastRenderedPageBreak/>
        <w:t>Introduction</w:t>
      </w:r>
      <w:bookmarkEnd w:id="4"/>
    </w:p>
    <w:p w:rsidR="00C82BE4" w:rsidRDefault="00C82BE4" w:rsidP="00C82BE4">
      <w:r>
        <w:t xml:space="preserve">The “SOA - Repository Artifact Model and Protocol” (S-RAMP) specification defines a common data model for SOA repositories to facilitate the use of common tooling and sharing of data.  It provides a rich representation data model that supports query.  It includes binding(s) </w:t>
      </w:r>
      <w:r w:rsidR="000824E9">
        <w:t xml:space="preserve">that </w:t>
      </w:r>
      <w:r>
        <w:t>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beringChange w:id="5" w:author="kurt stam" w:date="2012-11-30T09:19:00Z" w:original=""/>
        </w:numPr>
      </w:pPr>
      <w:r>
        <w:t>S-RAMP Atom Binding</w:t>
      </w:r>
    </w:p>
    <w:p w:rsidR="00C82BE4" w:rsidRDefault="00C82BE4" w:rsidP="00C82BE4">
      <w:r>
        <w:t xml:space="preserve">When there is a discrepancy between a binding specific document and this Foundation document, the binding specific document always takes precedence.  If there is a discrepancy between schema representations provided in this document and the S-RAMP schemas of record </w:t>
      </w:r>
      <w:r w:rsidR="00C95E04">
        <w:t xml:space="preserve">at </w:t>
      </w:r>
      <w:r w:rsidR="00C95E04" w:rsidRPr="00C95E04">
        <w:t>https://www.oasis-open.org/committees/tc_home.php?wg_abbrev=s-ramp</w:t>
      </w:r>
      <w:r>
        <w:t>, the schemas of record SHALL take precedence.</w:t>
      </w:r>
    </w:p>
    <w:p w:rsidR="00C82BE4" w:rsidRDefault="00C82BE4" w:rsidP="00C82BE4">
      <w:pPr>
        <w:pStyle w:val="Heading2"/>
        <w:numPr>
          <w:ilvl w:val="1"/>
          <w:numId w:val="2"/>
        </w:numPr>
      </w:pPr>
      <w:bookmarkStart w:id="6" w:name="_Toc85472893"/>
      <w:r>
        <w:t>Terminology</w:t>
      </w:r>
      <w:bookmarkEnd w:id="6"/>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2353">
        <w:fldChar w:fldCharType="begin"/>
      </w:r>
      <w:r w:rsidR="00422304">
        <w:instrText xml:space="preserve"> REF rfc2119 \h </w:instrText>
      </w:r>
      <w:r w:rsidR="00B62353">
        <w:fldChar w:fldCharType="separate"/>
      </w:r>
      <w:r>
        <w:rPr>
          <w:rStyle w:val="Refterm"/>
        </w:rPr>
        <w:t>[RFC2119]</w:t>
      </w:r>
      <w:r w:rsidR="00B62353">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r>
        <w:t>This document makes use of many Diagrams and a summary of the notation used in those diagrams is provided here for convenience</w:t>
      </w:r>
    </w:p>
    <w:p w:rsidR="00C82BE4" w:rsidRDefault="00C82BE4" w:rsidP="00C82BE4">
      <w:pPr>
        <w:numPr>
          <w:ilvl w:val="0"/>
          <w:numId w:val="9"/>
          <w:numberingChange w:id="7" w:author="kurt stam" w:date="2012-11-30T09:19:00Z" w:original=""/>
        </w:numPr>
      </w:pPr>
      <w:r>
        <w:t xml:space="preserve">Italicized artifacts are abstract </w:t>
      </w:r>
    </w:p>
    <w:p w:rsidR="00C82BE4" w:rsidRDefault="00C82BE4" w:rsidP="00C82BE4">
      <w:pPr>
        <w:numPr>
          <w:ilvl w:val="0"/>
          <w:numId w:val="9"/>
          <w:numberingChange w:id="8" w:author="kurt stam" w:date="2012-11-30T09:19:00Z" w:original=""/>
        </w:numPr>
      </w:pPr>
      <w:r>
        <w:t>Closed arrows indicate inheritance</w:t>
      </w:r>
    </w:p>
    <w:p w:rsidR="00C82BE4" w:rsidRDefault="00C82BE4" w:rsidP="00C82BE4">
      <w:pPr>
        <w:numPr>
          <w:ilvl w:val="0"/>
          <w:numId w:val="9"/>
          <w:numberingChange w:id="9" w:author="kurt stam" w:date="2012-11-30T09:19:00Z" w:original=""/>
        </w:numPr>
      </w:pPr>
      <w:r>
        <w:t>Open arrows indicate non-containment association relationships</w:t>
      </w:r>
    </w:p>
    <w:p w:rsidR="00C82BE4" w:rsidRDefault="00C82BE4" w:rsidP="00C82BE4">
      <w:pPr>
        <w:numPr>
          <w:ilvl w:val="0"/>
          <w:numId w:val="9"/>
          <w:numberingChange w:id="10" w:author="kurt stam" w:date="2012-11-30T09:19:00Z" w:original=""/>
        </w:numPr>
      </w:pPr>
      <w:r>
        <w:t>Filled diamonds ending in open arrows represent composition relationships</w:t>
      </w:r>
    </w:p>
    <w:p w:rsidR="00C82BE4" w:rsidRDefault="00C82BE4" w:rsidP="00C82BE4">
      <w:pPr>
        <w:numPr>
          <w:ilvl w:val="0"/>
          <w:numId w:val="9"/>
          <w:numberingChange w:id="11" w:author="kurt stam" w:date="2012-11-30T09:19:00Z" w:original=""/>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p>
    <w:p w:rsidR="00C82BE4" w:rsidRDefault="00C82BE4" w:rsidP="00C82BE4">
      <w:pPr>
        <w:pStyle w:val="Heading2"/>
        <w:numPr>
          <w:ilvl w:val="1"/>
          <w:numId w:val="5"/>
        </w:numPr>
      </w:pPr>
      <w:bookmarkStart w:id="12" w:name="_Ref7502892"/>
      <w:bookmarkStart w:id="13" w:name="_Toc12011611"/>
      <w:bookmarkStart w:id="14" w:name="_Toc85472894"/>
      <w:r>
        <w:lastRenderedPageBreak/>
        <w:t>Normative</w:t>
      </w:r>
      <w:bookmarkEnd w:id="12"/>
      <w:bookmarkEnd w:id="13"/>
      <w:r>
        <w:t xml:space="preserve"> References</w:t>
      </w:r>
      <w:bookmarkEnd w:id="14"/>
    </w:p>
    <w:p w:rsidR="00C82BE4" w:rsidRDefault="00C82BE4" w:rsidP="00C82BE4">
      <w:pPr>
        <w:pStyle w:val="Ref"/>
      </w:pPr>
      <w:bookmarkStart w:id="15" w:name="RFC2119"/>
      <w:r>
        <w:rPr>
          <w:rStyle w:val="Refterm"/>
        </w:rPr>
        <w:t>[RFC2119]</w:t>
      </w:r>
      <w:bookmarkEnd w:id="15"/>
      <w:r>
        <w:tab/>
        <w:t xml:space="preserve">S. Bradner, </w:t>
      </w:r>
      <w:r>
        <w:rPr>
          <w:i/>
        </w:rPr>
        <w:t>Key words for use in RFCs to Indicate Requirement Levels</w:t>
      </w:r>
      <w:r>
        <w:t xml:space="preserve">, </w:t>
      </w:r>
      <w:hyperlink r:id="rId8" w:history="1">
        <w:r>
          <w:rPr>
            <w:rStyle w:val="Hyperlink"/>
          </w:rPr>
          <w:t>http://www.ietf.org/rfc/rfc2119.txt</w:t>
        </w:r>
      </w:hyperlink>
      <w:r>
        <w:t>, IETF RFC 2119, March 1997</w:t>
      </w:r>
    </w:p>
    <w:p w:rsidR="00C82BE4" w:rsidRDefault="00C82BE4" w:rsidP="00C82BE4">
      <w:pPr>
        <w:pStyle w:val="Heading2"/>
        <w:numPr>
          <w:ilvl w:val="1"/>
          <w:numId w:val="5"/>
        </w:numPr>
      </w:pPr>
      <w:bookmarkStart w:id="16" w:name="_Toc85472895"/>
      <w:r>
        <w:t>Non-Normative References</w:t>
      </w:r>
      <w:bookmarkEnd w:id="16"/>
    </w:p>
    <w:p w:rsidR="00C82BE4" w:rsidRDefault="00C82BE4" w:rsidP="00C82BE4">
      <w:pPr>
        <w:pStyle w:val="Ref"/>
      </w:pPr>
      <w:bookmarkStart w:id="17" w:name="XML"/>
      <w:r>
        <w:rPr>
          <w:rStyle w:val="Refterm"/>
        </w:rPr>
        <w:t>[XML]</w:t>
      </w:r>
      <w:bookmarkEnd w:id="17"/>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9" w:history="1">
        <w:r>
          <w:rPr>
            <w:rStyle w:val="Hyperlink"/>
          </w:rPr>
          <w:t>http://www.w3.org/TR/2008/REC-xml-20081126/</w:t>
        </w:r>
      </w:hyperlink>
      <w:r>
        <w:t>, W3C Recommendation, November 2008.</w:t>
      </w:r>
    </w:p>
    <w:p w:rsidR="00C82BE4" w:rsidRDefault="00C82BE4" w:rsidP="00C82BE4">
      <w:pPr>
        <w:pStyle w:val="Ref"/>
      </w:pPr>
      <w:bookmarkStart w:id="18" w:name="XMLNS"/>
      <w:r>
        <w:rPr>
          <w:rStyle w:val="Refterm"/>
        </w:rPr>
        <w:t>[XMLNS]</w:t>
      </w:r>
      <w:bookmarkEnd w:id="18"/>
      <w:r w:rsidRPr="005126F2">
        <w:rPr>
          <w:rStyle w:val="Refterm"/>
          <w:b w:val="0"/>
        </w:rPr>
        <w:tab/>
      </w:r>
      <w:r w:rsidRPr="00011A38">
        <w:rPr>
          <w:i/>
        </w:rPr>
        <w:t>Namespaces in XML 1.0 (Second Edition),</w:t>
      </w:r>
      <w:r>
        <w:t xml:space="preserve"> </w:t>
      </w:r>
      <w:hyperlink r:id="rId10" w:history="1">
        <w:r w:rsidRPr="00F06240">
          <w:rPr>
            <w:rStyle w:val="Hyperlink"/>
          </w:rPr>
          <w:t>http://www.w3.org/TR/2006/REC-xml-names-20060816/</w:t>
        </w:r>
      </w:hyperlink>
      <w:r>
        <w:t>, W3C Recommendation, August 2006.</w:t>
      </w:r>
    </w:p>
    <w:p w:rsidR="00C82BE4" w:rsidRDefault="00C82BE4" w:rsidP="00C82BE4">
      <w:pPr>
        <w:pStyle w:val="Ref"/>
      </w:pPr>
      <w:bookmarkStart w:id="19" w:name="XSD"/>
      <w:r>
        <w:rPr>
          <w:rStyle w:val="Refterm"/>
        </w:rPr>
        <w:t>[XSD]</w:t>
      </w:r>
      <w:bookmarkEnd w:id="19"/>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1" w:history="1">
        <w:r>
          <w:rPr>
            <w:rStyle w:val="Hyperlink"/>
          </w:rPr>
          <w:t>http://www.w3.org/TR/2004/REC-xmlschema-1-20041028/</w:t>
        </w:r>
      </w:hyperlink>
      <w:r>
        <w:t>, W3C Recommendation, October 2004.</w:t>
      </w:r>
    </w:p>
    <w:p w:rsidR="00C82BE4" w:rsidRDefault="00C82BE4" w:rsidP="00C82BE4">
      <w:pPr>
        <w:pStyle w:val="Ref"/>
      </w:pPr>
      <w:bookmarkStart w:id="20" w:name="XPATH"/>
      <w:r>
        <w:rPr>
          <w:rStyle w:val="Refterm"/>
        </w:rPr>
        <w:t>[XPATH]</w:t>
      </w:r>
      <w:bookmarkEnd w:id="20"/>
      <w:r w:rsidRPr="005126F2">
        <w:rPr>
          <w:rStyle w:val="Refterm"/>
          <w:b w:val="0"/>
        </w:rPr>
        <w:tab/>
      </w:r>
      <w:r>
        <w:rPr>
          <w:i/>
        </w:rPr>
        <w:t xml:space="preserve">XML Path Language </w:t>
      </w:r>
      <w:r w:rsidRPr="00011A38">
        <w:rPr>
          <w:i/>
        </w:rPr>
        <w:t>(XPath) 2.0 (Second Edition),</w:t>
      </w:r>
      <w:r>
        <w:t xml:space="preserve"> </w:t>
      </w:r>
      <w:hyperlink r:id="rId12" w:history="1">
        <w:r w:rsidRPr="00F06240">
          <w:rPr>
            <w:rStyle w:val="Hyperlink"/>
          </w:rPr>
          <w:t>http://www.w3.org/TR/2010/REC-xpath20-20101214/</w:t>
        </w:r>
      </w:hyperlink>
      <w:r>
        <w:t>, W3C Recommendation, December 2010.</w:t>
      </w:r>
    </w:p>
    <w:p w:rsidR="00C82BE4" w:rsidRDefault="00C82BE4" w:rsidP="00C82BE4">
      <w:pPr>
        <w:pStyle w:val="Ref"/>
      </w:pPr>
      <w:bookmarkStart w:id="21" w:name="RDF"/>
      <w:r>
        <w:rPr>
          <w:rStyle w:val="Refterm"/>
        </w:rPr>
        <w:t>[RDF]</w:t>
      </w:r>
      <w:bookmarkEnd w:id="21"/>
      <w:r w:rsidRPr="005126F2">
        <w:rPr>
          <w:rStyle w:val="Refterm"/>
          <w:b w:val="0"/>
        </w:rPr>
        <w:tab/>
      </w:r>
      <w:r>
        <w:rPr>
          <w:i/>
        </w:rPr>
        <w:t>RDF Primer,</w:t>
      </w:r>
      <w:r>
        <w:t xml:space="preserve"> </w:t>
      </w:r>
      <w:hyperlink r:id="rId13" w:history="1">
        <w:r>
          <w:rPr>
            <w:rStyle w:val="Hyperlink"/>
          </w:rPr>
          <w:t>http://www.w3.org/TR/2004/REC-rdf-primer-20040210/</w:t>
        </w:r>
      </w:hyperlink>
      <w:r>
        <w:t>, W3C Recommendation, February 2004.</w:t>
      </w:r>
    </w:p>
    <w:p w:rsidR="00C82BE4" w:rsidRDefault="00C82BE4" w:rsidP="00C82BE4">
      <w:pPr>
        <w:pStyle w:val="Ref"/>
      </w:pPr>
      <w:bookmarkStart w:id="22" w:name="OWL"/>
      <w:r>
        <w:rPr>
          <w:rStyle w:val="Refterm"/>
        </w:rPr>
        <w:t>[OWL]</w:t>
      </w:r>
      <w:bookmarkEnd w:id="22"/>
      <w:r w:rsidRPr="005126F2">
        <w:rPr>
          <w:rStyle w:val="Refterm"/>
          <w:b w:val="0"/>
        </w:rPr>
        <w:tab/>
      </w:r>
      <w:r>
        <w:rPr>
          <w:i/>
        </w:rPr>
        <w:t>OWL Web Ontology Language Guide</w:t>
      </w:r>
      <w:r w:rsidRPr="00011A38">
        <w:rPr>
          <w:i/>
        </w:rPr>
        <w:t>,</w:t>
      </w:r>
      <w:r w:rsidRPr="00C674EB">
        <w:t xml:space="preserve"> </w:t>
      </w:r>
      <w:hyperlink r:id="rId14" w:history="1">
        <w:r>
          <w:rPr>
            <w:rStyle w:val="Hyperlink"/>
          </w:rPr>
          <w:t>http://www.w3.org/TR/2004/REC-owl-guide-20040210/</w:t>
        </w:r>
      </w:hyperlink>
      <w:r>
        <w:t>, W3C Recommendation, February 2004</w:t>
      </w:r>
    </w:p>
    <w:p w:rsidR="00C82BE4" w:rsidRDefault="00C82BE4" w:rsidP="00C82BE4">
      <w:pPr>
        <w:pStyle w:val="Ref"/>
      </w:pPr>
      <w:bookmarkStart w:id="23" w:name="WSDL"/>
      <w:r>
        <w:rPr>
          <w:rStyle w:val="Refterm"/>
        </w:rPr>
        <w:t>[WSDL]</w:t>
      </w:r>
      <w:bookmarkEnd w:id="23"/>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5"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24" w:name="ISO6932"/>
      <w:r>
        <w:rPr>
          <w:rStyle w:val="Refterm"/>
        </w:rPr>
        <w:t>[ISO6392]</w:t>
      </w:r>
      <w:bookmarkEnd w:id="24"/>
      <w:r w:rsidRPr="005126F2">
        <w:rPr>
          <w:rStyle w:val="Refterm"/>
          <w:b w:val="0"/>
        </w:rPr>
        <w:tab/>
      </w:r>
      <w:r>
        <w:rPr>
          <w:i/>
        </w:rPr>
        <w:t>Codes for the Representation of Names and Languages</w:t>
      </w:r>
      <w:r w:rsidRPr="00011A38">
        <w:rPr>
          <w:i/>
        </w:rPr>
        <w:t xml:space="preserve"> – Part 2,</w:t>
      </w:r>
      <w:r>
        <w:t xml:space="preserve"> </w:t>
      </w:r>
      <w:hyperlink r:id="rId16" w:history="1">
        <w:r w:rsidRPr="00F06240">
          <w:rPr>
            <w:rStyle w:val="Hyperlink"/>
          </w:rPr>
          <w:t>http://www.loc.gov/standards/iso639-2/normtext.html</w:t>
        </w:r>
      </w:hyperlink>
      <w:r>
        <w:t>, ISO 639-2, 1998.</w:t>
      </w:r>
    </w:p>
    <w:p w:rsidR="00C82BE4" w:rsidRDefault="00C82BE4" w:rsidP="00C82BE4">
      <w:pPr>
        <w:pStyle w:val="Ref"/>
      </w:pPr>
      <w:bookmarkStart w:id="25" w:name="SOAONT"/>
      <w:r>
        <w:rPr>
          <w:rStyle w:val="Refterm"/>
        </w:rPr>
        <w:t>[SOAONT]</w:t>
      </w:r>
      <w:bookmarkEnd w:id="25"/>
      <w:r w:rsidRPr="005126F2">
        <w:rPr>
          <w:rStyle w:val="Refterm"/>
          <w:b w:val="0"/>
        </w:rPr>
        <w:tab/>
      </w:r>
      <w:r>
        <w:rPr>
          <w:i/>
        </w:rPr>
        <w:t xml:space="preserve">Service Oriented Architecture Ontology </w:t>
      </w:r>
      <w:r w:rsidRPr="00011A38">
        <w:rPr>
          <w:i/>
        </w:rPr>
        <w:t>(Public Draft 3.2),</w:t>
      </w:r>
      <w:r>
        <w:t xml:space="preserve"> </w:t>
      </w:r>
      <w:hyperlink r:id="rId17" w:history="1">
        <w:r w:rsidRPr="00F06240">
          <w:rPr>
            <w:rStyle w:val="Hyperlink"/>
          </w:rPr>
          <w:t>http://www.opengroup.org/projects/soa-ontology/</w:t>
        </w:r>
      </w:hyperlink>
      <w:r>
        <w:t>, The Open Group, August 2010.</w:t>
      </w:r>
    </w:p>
    <w:p w:rsidR="00C82BE4" w:rsidRDefault="00C82BE4" w:rsidP="00C82BE4">
      <w:pPr>
        <w:pStyle w:val="Ref"/>
      </w:pPr>
      <w:bookmarkStart w:id="26" w:name="WSFWK"/>
      <w:r>
        <w:rPr>
          <w:rStyle w:val="Refterm"/>
        </w:rPr>
        <w:t>[WSFWK]</w:t>
      </w:r>
      <w:bookmarkEnd w:id="26"/>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8" w:history="1">
        <w:r w:rsidRPr="00F06240">
          <w:rPr>
            <w:rStyle w:val="Hyperlink"/>
          </w:rPr>
          <w:t>http://www.w3.org/TR/2007/REC-ws-policy-20070904</w:t>
        </w:r>
      </w:hyperlink>
      <w:r>
        <w:t>, W3C Recommendation, September 2007.</w:t>
      </w:r>
    </w:p>
    <w:p w:rsidR="00C82BE4" w:rsidRDefault="00C82BE4" w:rsidP="00C82BE4">
      <w:pPr>
        <w:pStyle w:val="Ref"/>
      </w:pPr>
      <w:bookmarkStart w:id="27" w:name="WSATTCH"/>
      <w:r>
        <w:rPr>
          <w:rStyle w:val="Refterm"/>
        </w:rPr>
        <w:t>[WSATTCH]</w:t>
      </w:r>
      <w:bookmarkEnd w:id="27"/>
      <w:r w:rsidRPr="005126F2">
        <w:rPr>
          <w:rStyle w:val="Refterm"/>
          <w:b w:val="0"/>
        </w:rPr>
        <w:tab/>
      </w:r>
      <w:r>
        <w:rPr>
          <w:i/>
        </w:rPr>
        <w:t>Web Services Policy 1.5</w:t>
      </w:r>
      <w:r w:rsidRPr="00011A38">
        <w:rPr>
          <w:i/>
        </w:rPr>
        <w:t xml:space="preserve"> – Attachment,</w:t>
      </w:r>
      <w:r>
        <w:t xml:space="preserve"> </w:t>
      </w:r>
      <w:hyperlink r:id="rId19"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28" w:name="UUID"/>
      <w:r>
        <w:rPr>
          <w:rStyle w:val="Refterm"/>
        </w:rPr>
        <w:t>[UUID]</w:t>
      </w:r>
      <w:bookmarkEnd w:id="28"/>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20"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29" w:name="QUERY_OPS"/>
      <w:r>
        <w:rPr>
          <w:rStyle w:val="Refterm"/>
        </w:rPr>
        <w:lastRenderedPageBreak/>
        <w:t>[QUERYOPS]</w:t>
      </w:r>
      <w:bookmarkEnd w:id="29"/>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w:t>
      </w:r>
      <w:r w:rsidR="00C95E04" w:rsidRPr="00DF0892">
        <w:t xml:space="preserve">This specification </w:t>
      </w:r>
      <w:r w:rsidR="00C95E04">
        <w:t>describes</w:t>
      </w:r>
      <w:r w:rsidR="00C95E04" w:rsidRPr="00DF0892">
        <w:t xml:space="preserve"> how</w:t>
      </w:r>
      <w:r w:rsidR="00C95E04">
        <w:t xml:space="preserve"> to represent SOA information models using artifacts and associated metadata, the Artifact Type Model that defines the artifacts, and the bindings to interact </w:t>
      </w:r>
      <w:r w:rsidR="00C95E04" w:rsidRPr="00DF0892">
        <w:t>with the SOA repository, including create, read, update, delete, query, and subscription for notifications.</w:t>
      </w:r>
      <w:r w:rsidRPr="00DF0892">
        <w:t xml:space="preserve">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Pr>
      </w:pPr>
      <w:r>
        <w:t>Use Case Scenarios</w:t>
      </w:r>
    </w:p>
    <w:p w:rsidR="00C82BE4" w:rsidRDefault="00B62353" w:rsidP="00C82BE4">
      <w:r>
        <w:fldChar w:fldCharType="begin"/>
      </w:r>
      <w:r w:rsidR="00422304">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rsidR="00422304">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rsidR="00422304">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30" w:name="_Ref225672797"/>
      <w:bookmarkStart w:id="31" w:name="_Toc258604205"/>
      <w:r>
        <w:t xml:space="preserve">Table </w:t>
      </w:r>
      <w:fldSimple w:instr=" SEQ &quot;Table&quot; \*Arabic ">
        <w:r>
          <w:rPr>
            <w:noProof/>
          </w:rPr>
          <w:t>1</w:t>
        </w:r>
      </w:fldSimple>
      <w:bookmarkEnd w:id="30"/>
      <w:r>
        <w:t>:  Design Time Tool Repository Interaction Use Cases</w:t>
      </w:r>
      <w:bookmarkEnd w:id="31"/>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Shred SCA for impact analysis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lastRenderedPageBreak/>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32" w:name="_Ref225672799"/>
      <w:bookmarkStart w:id="33" w:name="_Toc258604206"/>
      <w:r>
        <w:t xml:space="preserve">Table </w:t>
      </w:r>
      <w:fldSimple w:instr=" SEQ &quot;Table&quot; \*Arabic ">
        <w:r>
          <w:rPr>
            <w:noProof/>
          </w:rPr>
          <w:t>2</w:t>
        </w:r>
      </w:fldSimple>
      <w:bookmarkEnd w:id="32"/>
      <w:r>
        <w:t>:  Run Time Tool Repository Interaction Use Cases</w:t>
      </w:r>
      <w:bookmarkEnd w:id="33"/>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pPr>
    </w:p>
    <w:p w:rsidR="00C82BE4" w:rsidRDefault="00C82BE4" w:rsidP="00C82BE4">
      <w:pPr>
        <w:jc w:val="center"/>
      </w:pPr>
    </w:p>
    <w:p w:rsidR="00C82BE4" w:rsidRDefault="00C82BE4" w:rsidP="00C82BE4">
      <w:pPr>
        <w:pStyle w:val="Caption"/>
        <w:keepNext/>
      </w:pPr>
      <w:bookmarkStart w:id="34" w:name="_Ref243276100"/>
      <w:bookmarkStart w:id="35" w:name="_Toc258604207"/>
      <w:r>
        <w:br w:type="page"/>
      </w:r>
      <w:bookmarkStart w:id="36" w:name="_Ref157583585"/>
      <w:r>
        <w:lastRenderedPageBreak/>
        <w:t xml:space="preserve">Table </w:t>
      </w:r>
      <w:fldSimple w:instr=" SEQ &quot;Table&quot; \*Arabic ">
        <w:r>
          <w:rPr>
            <w:noProof/>
          </w:rPr>
          <w:t>3</w:t>
        </w:r>
      </w:fldSimple>
      <w:bookmarkEnd w:id="34"/>
      <w:bookmarkEnd w:id="36"/>
      <w:r>
        <w:t>:  Monitoring Tool Repository Interaction Use Cases</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r w:rsidR="00C95E04">
              <w:rPr>
                <w:color w:val="000000"/>
                <w:sz w:val="18"/>
              </w:rPr>
              <w:t>s</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beringChange w:id="37" w:author="kurt stam" w:date="2012-11-30T09:19:00Z" w:original=""/>
        </w:numPr>
      </w:pPr>
      <w:r>
        <w:t>Use of existing standards where possible (e.g., XML, XML Schema, OWL, XPath2, APP (Atom Publishing Protocol), ASF (Atom Syndication Format), etc.).</w:t>
      </w:r>
    </w:p>
    <w:p w:rsidR="00C82BE4" w:rsidRDefault="00C82BE4" w:rsidP="00C82BE4">
      <w:pPr>
        <w:numPr>
          <w:ilvl w:val="0"/>
          <w:numId w:val="16"/>
          <w:numberingChange w:id="38" w:author="kurt stam" w:date="2012-11-30T09:19:00Z" w:original=""/>
        </w:numPr>
      </w:pPr>
      <w:r>
        <w:t>Vendor neutrality.</w:t>
      </w:r>
    </w:p>
    <w:p w:rsidR="00C82BE4" w:rsidRDefault="00C82BE4" w:rsidP="00C82BE4">
      <w:pPr>
        <w:numPr>
          <w:ilvl w:val="0"/>
          <w:numId w:val="16"/>
          <w:numberingChange w:id="39" w:author="kurt stam" w:date="2012-11-30T09:19:00Z" w:original=""/>
        </w:numPr>
      </w:pPr>
      <w:r>
        <w:t>Does not include governance models, but may be used by them.</w:t>
      </w:r>
    </w:p>
    <w:p w:rsidR="00C82BE4" w:rsidRDefault="00C82BE4" w:rsidP="00C82BE4">
      <w:pPr>
        <w:numPr>
          <w:ilvl w:val="0"/>
          <w:numId w:val="16"/>
          <w:numberingChange w:id="40" w:author="kurt stam" w:date="2012-11-30T09:19:00Z" w:original=""/>
        </w:numPr>
      </w:pPr>
      <w:r>
        <w:t>Driven by use cases.</w:t>
      </w:r>
    </w:p>
    <w:p w:rsidR="00C82BE4" w:rsidRDefault="00C82BE4" w:rsidP="00C82BE4">
      <w:pPr>
        <w:numPr>
          <w:ilvl w:val="0"/>
          <w:numId w:val="16"/>
          <w:numberingChange w:id="41" w:author="kurt stam" w:date="2012-11-30T09:19:00Z" w:original=""/>
        </w:numPr>
      </w:pPr>
      <w:r>
        <w:t>Data model extensibility for new data types, and support for system and user defined metadata.</w:t>
      </w:r>
    </w:p>
    <w:p w:rsidR="00C82BE4" w:rsidRDefault="00C82BE4" w:rsidP="00C82BE4">
      <w:pPr>
        <w:numPr>
          <w:ilvl w:val="0"/>
          <w:numId w:val="16"/>
          <w:numberingChange w:id="42" w:author="kurt stam" w:date="2012-11-30T09:19:00Z" w:original=""/>
        </w:numPr>
      </w:pPr>
      <w:r>
        <w:t>Inclusion of an XML Schema based serialization for its data model.</w:t>
      </w:r>
    </w:p>
    <w:p w:rsidR="00C82BE4" w:rsidRDefault="00C82BE4" w:rsidP="00C82BE4">
      <w:pPr>
        <w:numPr>
          <w:ilvl w:val="0"/>
          <w:numId w:val="16"/>
          <w:numberingChange w:id="43" w:author="kurt stam" w:date="2012-11-30T09:19:00Z" w:original=""/>
        </w:numPr>
      </w:pPr>
      <w:r>
        <w:t>Use of XPath 2 to describe its query grammar.</w:t>
      </w:r>
    </w:p>
    <w:p w:rsidR="00C82BE4" w:rsidRDefault="00C82BE4" w:rsidP="00C82BE4">
      <w:pPr>
        <w:numPr>
          <w:ilvl w:val="0"/>
          <w:numId w:val="16"/>
          <w:numberingChange w:id="44" w:author="kurt stam" w:date="2012-11-30T09:19:00Z" w:original=""/>
        </w:numPr>
      </w:pPr>
      <w:r>
        <w:t>Use of OWL Lite to describe its classification system grammar.</w:t>
      </w:r>
    </w:p>
    <w:p w:rsidR="00C82BE4" w:rsidRDefault="00C82BE4" w:rsidP="00C82BE4">
      <w:pPr>
        <w:numPr>
          <w:ilvl w:val="0"/>
          <w:numId w:val="16"/>
          <w:numberingChange w:id="45" w:author="kurt stam" w:date="2012-11-30T09:19:00Z" w:original=""/>
        </w:numPr>
      </w:pPr>
      <w:r>
        <w:t xml:space="preserve">Separation of the data model from the bindings </w:t>
      </w:r>
      <w:r w:rsidR="00C95E04">
        <w:t xml:space="preserve">that </w:t>
      </w:r>
      <w:r>
        <w:t>describe the interaction APIs clients use to interact with the repository.</w:t>
      </w:r>
    </w:p>
    <w:p w:rsidR="00C82BE4" w:rsidRDefault="00C82BE4" w:rsidP="00C82BE4">
      <w:pPr>
        <w:pStyle w:val="Heading2"/>
        <w:numPr>
          <w:ilvl w:val="1"/>
          <w:numId w:val="2"/>
        </w:numPr>
      </w:pPr>
      <w:r>
        <w:t>S-RAMP Schemas</w:t>
      </w:r>
    </w:p>
    <w:p w:rsidR="00C82BE4" w:rsidRDefault="00C82BE4" w:rsidP="00C82BE4">
      <w:r>
        <w:t>The schemas for the various S-RAMP Models are provided in the appendices. They closely follow the conceptualized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beringChange w:id="46" w:author="kurt stam" w:date="2012-11-30T09:19:00Z" w:original=""/>
        </w:numPr>
        <w:suppressAutoHyphens/>
        <w:spacing w:before="60" w:after="60"/>
      </w:pPr>
      <w:r>
        <w:t>Built-in properties are typically represented as attributes.</w:t>
      </w:r>
    </w:p>
    <w:p w:rsidR="00C82BE4" w:rsidRDefault="00C82BE4" w:rsidP="00C82BE4">
      <w:pPr>
        <w:numPr>
          <w:ilvl w:val="0"/>
          <w:numId w:val="17"/>
          <w:numberingChange w:id="47" w:author="kurt stam" w:date="2012-11-30T09:19:00Z" w:original=""/>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beringChange w:id="48" w:author="kurt stam" w:date="2012-11-30T09:19:00Z" w:original=""/>
        </w:numPr>
        <w:suppressAutoHyphens/>
        <w:spacing w:before="60" w:after="60"/>
      </w:pPr>
      <w:r>
        <w:t>Where practical, Global Element Declarations are provided.</w:t>
      </w:r>
    </w:p>
    <w:p w:rsidR="00C82BE4" w:rsidRDefault="00C82BE4" w:rsidP="00C82BE4">
      <w:pPr>
        <w:numPr>
          <w:ilvl w:val="0"/>
          <w:numId w:val="17"/>
          <w:numberingChange w:id="49" w:author="kurt stam" w:date="2012-11-30T09:19:00Z" w:original=""/>
        </w:numPr>
        <w:suppressAutoHyphens/>
        <w:spacing w:before="60" w:after="60"/>
      </w:pPr>
      <w:r>
        <w:lastRenderedPageBreak/>
        <w:t>Extensibility in the Core Model is limited to the ##any attribute on most structures.</w:t>
      </w:r>
    </w:p>
    <w:p w:rsidR="00C82BE4" w:rsidRDefault="00C82BE4" w:rsidP="00C82BE4">
      <w:r>
        <w:t>Schemas are provided for serialization purposes and the diagrams define the S-RAMP meta-model.</w:t>
      </w:r>
    </w:p>
    <w:p w:rsidR="00C82BE4" w:rsidRDefault="00C82BE4" w:rsidP="00C82BE4"/>
    <w:p w:rsidR="00C82BE4" w:rsidRDefault="00C82BE4" w:rsidP="00C82BE4">
      <w:pPr>
        <w:pStyle w:val="Heading2"/>
        <w:numPr>
          <w:ilvl w:val="1"/>
          <w:numId w:val="2"/>
        </w:numPr>
      </w:pPr>
      <w:r>
        <w:t>XML Namespaces</w:t>
      </w:r>
    </w:p>
    <w:p w:rsidR="00C82BE4" w:rsidRDefault="00C82BE4" w:rsidP="00C82BE4">
      <w:r>
        <w:t>The XML namespace URI that MUST be used by implementations of this specification is:</w:t>
      </w:r>
    </w:p>
    <w:p w:rsidR="00C82BE4" w:rsidRDefault="002A3270" w:rsidP="00C82BE4">
      <w:pPr>
        <w:ind w:firstLine="720"/>
        <w:rPr>
          <w:ins w:id="50" w:author="Eric Wittmann" w:date="2012-12-04T09:34:00Z"/>
        </w:rPr>
      </w:pPr>
      <w:ins w:id="51" w:author="Eric Wittmann" w:date="2012-12-04T09:34:00Z">
        <w:r>
          <w:fldChar w:fldCharType="begin"/>
        </w:r>
        <w:r>
          <w:instrText xml:space="preserve"> HYPERLINK "</w:instrText>
        </w:r>
      </w:ins>
      <w:r>
        <w:instrText>http://s-ramp.org/xmlns/2010/s-ramp</w:instrText>
      </w:r>
      <w:ins w:id="52" w:author="Eric Wittmann" w:date="2012-12-04T09:34:00Z">
        <w:r>
          <w:instrText xml:space="preserve">" </w:instrText>
        </w:r>
        <w:r>
          <w:fldChar w:fldCharType="separate"/>
        </w:r>
      </w:ins>
      <w:r w:rsidRPr="00F8227A">
        <w:rPr>
          <w:rStyle w:val="Hyperlink"/>
        </w:rPr>
        <w:t>http://s-ramp.org/xmlns/2010/s-ramp</w:t>
      </w:r>
      <w:ins w:id="53" w:author="Eric Wittmann" w:date="2012-12-04T09:34:00Z">
        <w:r>
          <w:fldChar w:fldCharType="end"/>
        </w:r>
      </w:ins>
    </w:p>
    <w:p w:rsidR="002A3270" w:rsidRDefault="002A3270" w:rsidP="00C82BE4">
      <w:pPr>
        <w:ind w:firstLine="720"/>
      </w:pPr>
      <w:bookmarkStart w:id="54" w:name="_GoBack"/>
      <w:bookmarkEnd w:id="54"/>
    </w:p>
    <w:p w:rsidR="00C82BE4" w:rsidRDefault="00B62353" w:rsidP="00C82BE4">
      <w:r>
        <w:fldChar w:fldCharType="begin"/>
      </w:r>
      <w:r w:rsidR="00422304">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55" w:name="_Ref243277220"/>
      <w:bookmarkStart w:id="56" w:name="_Toc258604208"/>
      <w:bookmarkStart w:id="57" w:name="_Ref157583534"/>
      <w:r>
        <w:t xml:space="preserve">Table </w:t>
      </w:r>
      <w:fldSimple w:instr=" SEQ &quot;Table&quot; \*Arabic ">
        <w:r>
          <w:rPr>
            <w:noProof/>
          </w:rPr>
          <w:t>4</w:t>
        </w:r>
      </w:fldSimple>
      <w:bookmarkEnd w:id="55"/>
      <w:r>
        <w:t>:  Prefixes and XML Namespaces Used in this Specification</w:t>
      </w:r>
      <w:bookmarkEnd w:id="56"/>
      <w:bookmarkEnd w:id="57"/>
    </w:p>
    <w:tbl>
      <w:tblPr>
        <w:tblW w:w="9226" w:type="dxa"/>
        <w:tblInd w:w="-5" w:type="dxa"/>
        <w:tblLayout w:type="fixed"/>
        <w:tblLook w:val="0000" w:firstRow="0" w:lastRow="0" w:firstColumn="0" w:lastColumn="0" w:noHBand="0" w:noVBand="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EB37D8">
            <w:pPr>
              <w:pStyle w:val="BodyText"/>
              <w:snapToGrid w:val="0"/>
            </w:pPr>
            <w:hyperlink r:id="rId21"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EB37D8">
            <w:pPr>
              <w:pStyle w:val="BodyText"/>
              <w:snapToGrid w:val="0"/>
            </w:pPr>
            <w:hyperlink r:id="rId22"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EB37D8">
            <w:pPr>
              <w:pStyle w:val="BodyText"/>
              <w:snapToGrid w:val="0"/>
            </w:pPr>
            <w:hyperlink r:id="rId23"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EB37D8">
            <w:pPr>
              <w:pStyle w:val="BodyText"/>
              <w:snapToGrid w:val="0"/>
            </w:pPr>
            <w:hyperlink r:id="rId24"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EB37D8">
            <w:pPr>
              <w:pStyle w:val="BodyText"/>
              <w:snapToGrid w:val="0"/>
            </w:pPr>
            <w:hyperlink r:id="rId25"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Pr>
      </w:pPr>
      <w:r>
        <w:lastRenderedPageBreak/>
        <w:t>Artifact Type Model</w:t>
      </w:r>
    </w:p>
    <w:p w:rsidR="00C82BE4" w:rsidRDefault="00C82BE4" w:rsidP="00C82BE4">
      <w:r w:rsidRPr="003838DD">
        <w:t xml:space="preserve">The S-RAMP Artifact Type Model is a strongly typed data model for SOA repositories </w:t>
      </w:r>
      <w:r w:rsidR="00C95E04">
        <w:t>that enables</w:t>
      </w:r>
      <w:r w:rsidRPr="003838DD">
        <w:t xml:space="preserve"> interoperability among vendor repository implementations and tooling, within the context of a specific binding.  It will also later serve as a foundation for developing data exchange and federation models.  The Artifact Type Model is presented here using conceptualized models.  Each of these models also has a XML Schema representation available in the Appendice</w:t>
      </w:r>
      <w:r>
        <w:t>s.</w:t>
      </w:r>
    </w:p>
    <w:p w:rsidR="00C82BE4" w:rsidRDefault="00C82BE4" w:rsidP="00C82BE4">
      <w:pPr>
        <w:pStyle w:val="Heading2"/>
        <w:numPr>
          <w:ilvl w:val="1"/>
          <w:numId w:val="2"/>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Pr>
        <w:suppressAutoHyphens/>
        <w:spacing w:before="60" w:after="60"/>
      </w:pPr>
      <w:r>
        <w:rPr>
          <w:b/>
        </w:rPr>
        <w:t>Document Artifact</w:t>
      </w:r>
      <w:r>
        <w:t xml:space="preserve">:  Those </w:t>
      </w:r>
      <w:r w:rsidR="00C95E04">
        <w:t xml:space="preserve">S-RAMP defined artifacts that </w:t>
      </w:r>
      <w:r>
        <w:t xml:space="preserve">correspond to a physical document stored in the repository.  Several important document types are pre-defined and have special support in S-RAMP (such as XML Schema or WSDL documents).  But any document type can be placed in the repository.  </w:t>
      </w:r>
    </w:p>
    <w:p w:rsidR="00C82BE4" w:rsidRDefault="00C82BE4" w:rsidP="00C82BE4">
      <w:pPr>
        <w:numPr>
          <w:ilvl w:val="0"/>
          <w:numId w:val="22"/>
        </w:numPr>
        <w:suppressAutoHyphens/>
        <w:spacing w:before="60" w:after="60"/>
      </w:pPr>
      <w:r>
        <w:rPr>
          <w:b/>
        </w:rPr>
        <w:t>Service Implementation Model Artifact</w:t>
      </w:r>
      <w:r>
        <w:t xml:space="preserve">:  Those S-RAMP defined artifacts </w:t>
      </w:r>
      <w:r w:rsidR="00C95E04">
        <w:t xml:space="preserve">that </w:t>
      </w:r>
      <w:r>
        <w:t>provide a representation of the service implementation layer associated with the SOA Model (such as a ServiceOperation or ServiceEndpoint).</w:t>
      </w:r>
    </w:p>
    <w:p w:rsidR="00C82BE4" w:rsidRDefault="00C82BE4" w:rsidP="00C82BE4">
      <w:pPr>
        <w:numPr>
          <w:ilvl w:val="0"/>
          <w:numId w:val="22"/>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B62353">
        <w:fldChar w:fldCharType="begin"/>
      </w:r>
      <w:r w:rsidR="00422304">
        <w:instrText xml:space="preserve"> REF _Ref157581178 \r \h </w:instrText>
      </w:r>
      <w:r w:rsidR="00B62353">
        <w:fldChar w:fldCharType="separate"/>
      </w:r>
      <w:r>
        <w:t>4</w:t>
      </w:r>
      <w:r w:rsidR="00B62353">
        <w:fldChar w:fldCharType="end"/>
      </w:r>
      <w:r>
        <w:t xml:space="preserve"> for more information on the query model supported in S-RAMP, as well as to the individual binding document(s) for the query syntax pertaining to each binding.</w:t>
      </w:r>
    </w:p>
    <w:p w:rsidR="00C82BE4" w:rsidRDefault="00C82BE4" w:rsidP="00C82BE4">
      <w:pPr>
        <w:numPr>
          <w:ilvl w:val="0"/>
          <w:numId w:val="22"/>
        </w:numPr>
        <w:suppressAutoHyphens/>
        <w:spacing w:before="60" w:after="60"/>
      </w:pPr>
      <w:r>
        <w:rPr>
          <w:b/>
        </w:rPr>
        <w:t>SOA Model Artifact</w:t>
      </w:r>
      <w:r>
        <w:t>:  Those S-RAMP defined artifacts and relationships as well as those defined in the “SOA Repository View” of The Open Group’s SOA Ontology, which provides a conceptual representation of a SOA environment.  The SOA Repository View is defined by The Open Groups SOA Ontology draft version 3.2.</w:t>
      </w:r>
    </w:p>
    <w:p w:rsidR="00C82BE4" w:rsidRDefault="00C82BE4" w:rsidP="00C82BE4">
      <w:pPr>
        <w:numPr>
          <w:ilvl w:val="0"/>
          <w:numId w:val="22"/>
        </w:numPr>
        <w:suppressAutoHyphens/>
        <w:spacing w:before="60" w:after="60"/>
      </w:pPr>
      <w:r>
        <w:rPr>
          <w:b/>
        </w:rPr>
        <w:t>User Defined Artifact Model</w:t>
      </w:r>
      <w:r>
        <w:t xml:space="preserve">:  These are created by the client and are part of a User Defined Model.  The means by which a client specifies such a model are beyond the scope of this specification, but some provision is made within S-RAMP schema to facilitate basic interoperability for such artifacts.  Regardless of </w:t>
      </w:r>
      <w:r>
        <w:lastRenderedPageBreak/>
        <w:t xml:space="preserve">the internal definition of these artifacts, they SHALL be serialized in S-RAMP as an instance of </w:t>
      </w:r>
      <w:r>
        <w:rPr>
          <w:i/>
        </w:rPr>
        <w:t>UserDefinedArtifactType</w:t>
      </w:r>
      <w:r>
        <w:t>, which extends BaseArtifactType.</w:t>
      </w:r>
    </w:p>
    <w:p w:rsidR="00C82BE4" w:rsidRDefault="00C82BE4" w:rsidP="00C82BE4">
      <w:r>
        <w:t xml:space="preserve">The pre-defined S-RAMP Artifact Types are organized into a set of logical models as summarized in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below.  Each of these is discussed further in the sections that follow. Note that Derived Artifact Models are currently specified for each of the XSD, WSDL and WS-Policy document types.</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pPr>
      <w:bookmarkStart w:id="58" w:name="_Ref242591512"/>
      <w:bookmarkStart w:id="59" w:name="_Ref242593535"/>
      <w:bookmarkStart w:id="60" w:name="_Toc258604209"/>
      <w:r>
        <w:t xml:space="preserve">Table </w:t>
      </w:r>
      <w:fldSimple w:instr=" SEQ &quot;Table&quot; \*Arabic ">
        <w:r>
          <w:rPr>
            <w:noProof/>
          </w:rPr>
          <w:t>4</w:t>
        </w:r>
      </w:fldSimple>
      <w:bookmarkEnd w:id="58"/>
      <w:r>
        <w:t>:  Artifact Type Models</w:t>
      </w:r>
      <w:bookmarkEnd w:id="59"/>
      <w:bookmarkEnd w:id="60"/>
    </w:p>
    <w:tbl>
      <w:tblPr>
        <w:tblW w:w="0" w:type="auto"/>
        <w:tblInd w:w="108" w:type="dxa"/>
        <w:tblLayout w:type="fixed"/>
        <w:tblLook w:val="0000" w:firstRow="0" w:lastRow="0" w:firstColumn="0" w:lastColumn="0" w:noHBand="0" w:noVBand="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p>
        </w:tc>
      </w:tr>
    </w:tbl>
    <w:p w:rsidR="00C82BE4" w:rsidRDefault="00C82BE4" w:rsidP="00C82BE4"/>
    <w:p w:rsidR="00C82BE4" w:rsidRDefault="00C82BE4" w:rsidP="00C82BE4">
      <w:pPr>
        <w:pStyle w:val="Heading3"/>
        <w:numPr>
          <w:ilvl w:val="2"/>
          <w:numId w:val="24"/>
        </w:numPr>
        <w:suppressAutoHyphens/>
        <w:spacing w:after="60"/>
      </w:pPr>
      <w:bookmarkStart w:id="61" w:name="_Toc258604161"/>
      <w:r>
        <w:t>Artifact Metadata</w:t>
      </w:r>
      <w:bookmarkEnd w:id="61"/>
    </w:p>
    <w:p w:rsidR="00C82BE4" w:rsidRDefault="00C82BE4" w:rsidP="00C82BE4">
      <w:r>
        <w:t>An artifact can contain three major types of metadata.  Each is discussed in detail in the sections that follow.</w:t>
      </w:r>
    </w:p>
    <w:p w:rsidR="00C82BE4" w:rsidRDefault="00C82BE4" w:rsidP="00C82BE4">
      <w:pPr>
        <w:numPr>
          <w:ilvl w:val="0"/>
          <w:numId w:val="18"/>
        </w:numPr>
        <w:suppressAutoHyphens/>
        <w:spacing w:before="60" w:after="60"/>
      </w:pPr>
      <w:r>
        <w:rPr>
          <w:b/>
        </w:rPr>
        <w:t>Relationships</w:t>
      </w:r>
      <w:r>
        <w:t xml:space="preserve">: These are directed associations that describe a conceptual link between two artifact instances. There are several types of relationships, which are defined below in Section </w:t>
      </w:r>
      <w:r w:rsidR="00B62353">
        <w:fldChar w:fldCharType="begin"/>
      </w:r>
      <w:r w:rsidR="00422304">
        <w:instrText xml:space="preserve"> REF _Ref242534970 \n \h </w:instrText>
      </w:r>
      <w:r w:rsidR="00B62353">
        <w:fldChar w:fldCharType="separate"/>
      </w:r>
      <w:r>
        <w:t>2.1.2</w:t>
      </w:r>
      <w:r w:rsidR="00B62353">
        <w:fldChar w:fldCharType="end"/>
      </w:r>
      <w:r>
        <w:t>.</w:t>
      </w:r>
    </w:p>
    <w:p w:rsidR="00C82BE4" w:rsidRDefault="00C82BE4" w:rsidP="00C82BE4">
      <w:pPr>
        <w:numPr>
          <w:ilvl w:val="0"/>
          <w:numId w:val="18"/>
        </w:numPr>
        <w:suppressAutoHyphens/>
        <w:spacing w:before="60" w:after="60"/>
      </w:pPr>
      <w:r>
        <w:rPr>
          <w:b/>
        </w:rPr>
        <w:t>Properties</w:t>
      </w:r>
      <w:r>
        <w:t xml:space="preserve">: These describe various named attributes associated with an artifact instance, and can be built-in or user-defined.  Each S-RAMP property MUST </w:t>
      </w:r>
      <w:r>
        <w:lastRenderedPageBreak/>
        <w:t xml:space="preserve">have a single name that is unique to the artifact that it decorates.  When present, an S-RAMP property SHALL have a single value. </w:t>
      </w:r>
    </w:p>
    <w:p w:rsidR="00C82BE4" w:rsidRDefault="00C82BE4" w:rsidP="00C82BE4">
      <w:pPr>
        <w:numPr>
          <w:ilvl w:val="0"/>
          <w:numId w:val="18"/>
        </w:numPr>
        <w:suppressAutoHyphens/>
        <w:spacing w:before="60" w:after="60"/>
      </w:pPr>
      <w:r>
        <w:rPr>
          <w:b/>
        </w:rPr>
        <w:t>Classifications</w:t>
      </w:r>
      <w:r>
        <w:t xml:space="preserve">: </w:t>
      </w:r>
      <w:r w:rsidR="00CE0E66">
        <w:t>These define the classification system for a server, and are imported into a server as OWL documents</w:t>
      </w:r>
      <w:r>
        <w:t>.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Pr>
        <w:suppressAutoHyphens/>
        <w:spacing w:after="60"/>
      </w:pPr>
      <w:bookmarkStart w:id="62" w:name="_Ref242534970"/>
      <w:bookmarkStart w:id="63" w:name="_Ref242689224"/>
      <w:bookmarkStart w:id="64" w:name="_Toc258604162"/>
      <w:r>
        <w:t>Relationships</w:t>
      </w:r>
      <w:bookmarkEnd w:id="62"/>
      <w:r>
        <w:t xml:space="preserve"> in S-RAMP</w:t>
      </w:r>
      <w:bookmarkEnd w:id="63"/>
      <w:bookmarkEnd w:id="64"/>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B62353">
        <w:fldChar w:fldCharType="begin"/>
      </w:r>
      <w:r w:rsidR="00422304">
        <w:instrText xml:space="preserve"> REF _Ref157581274 \r \h </w:instrText>
      </w:r>
      <w:r w:rsidR="00B62353">
        <w:fldChar w:fldCharType="separate"/>
      </w:r>
      <w:r>
        <w:t>I</w:t>
      </w:r>
      <w:r w:rsidR="00B62353">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Pr>
        <w:suppressAutoHyphens/>
        <w:spacing w:before="60" w:after="60"/>
      </w:pPr>
      <w:r>
        <w:rPr>
          <w:b/>
        </w:rPr>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always contain that Modeled Relationship, even if there are no targets for that relationship.  The S-RAMP serialization of a Modeled Relationship uses named </w:t>
      </w:r>
      <w:r>
        <w:lastRenderedPageBreak/>
        <w:t>elements defined in the schema within the applicable Artifact Type.  There are several considerations related to target cardinality of Modeled Relationships:</w:t>
      </w:r>
    </w:p>
    <w:p w:rsidR="00C82BE4" w:rsidRDefault="00C82BE4" w:rsidP="00C82BE4">
      <w:pPr>
        <w:numPr>
          <w:ilvl w:val="0"/>
          <w:numId w:val="23"/>
          <w:numberingChange w:id="65" w:author="kurt stam" w:date="2012-11-30T09:19:00Z" w:original=""/>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beringChange w:id="66" w:author="kurt stam" w:date="2012-11-30T09:19:00Z" w:original=""/>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beringChange w:id="67" w:author="kurt stam" w:date="2012-11-30T09:19:00Z" w:original=""/>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beringChange w:id="68" w:author="kurt stam" w:date="2012-11-30T09:19:00Z" w:original=""/>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beringChange w:id="69" w:author="kurt stam" w:date="2012-11-30T09:19:00Z" w:original=""/>
        </w:numPr>
        <w:suppressAutoHyphens/>
        <w:autoSpaceDE w:val="0"/>
        <w:spacing w:before="0" w:after="0"/>
        <w:ind w:left="1440" w:hanging="360"/>
        <w:rPr>
          <w:color w:val="000000"/>
        </w:rPr>
      </w:pPr>
      <w:r>
        <w:rPr>
          <w:color w:val="000000"/>
        </w:rPr>
        <w:t>This can be accomplished by publishing the relevant artifacts at the same time, or by publishing the target artifact(s) first.</w:t>
      </w:r>
    </w:p>
    <w:p w:rsidR="00C82BE4" w:rsidRDefault="00C82BE4" w:rsidP="00C82BE4">
      <w:pPr>
        <w:numPr>
          <w:ilvl w:val="0"/>
          <w:numId w:val="23"/>
          <w:numberingChange w:id="70" w:author="kurt stam" w:date="2012-11-30T09:19:00Z" w:original=""/>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beringChange w:id="71" w:author="kurt stam" w:date="2012-11-30T09:19:00Z" w:original=""/>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beringChange w:id="72" w:author="kurt stam" w:date="2012-11-30T09:19:00Z" w:original=""/>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 (see</w:t>
      </w:r>
      <w:r>
        <w:t xml:space="preserve"> Appendix </w:t>
      </w:r>
      <w:r w:rsidR="00B62353">
        <w:fldChar w:fldCharType="begin"/>
      </w:r>
      <w:r w:rsidR="00422304">
        <w:instrText xml:space="preserve"> REF _Ref157581274 \r \h </w:instrText>
      </w:r>
      <w:r w:rsidR="00B62353">
        <w:fldChar w:fldCharType="separate"/>
      </w:r>
      <w:r>
        <w:t>I</w:t>
      </w:r>
      <w:r w:rsidR="00B62353">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C82BE4" w:rsidP="00C82BE4">
      <w:pPr>
        <w:numPr>
          <w:ilvl w:val="0"/>
          <w:numId w:val="20"/>
        </w:numPr>
        <w:suppressAutoHyphens/>
        <w:spacing w:before="60" w:after="60"/>
      </w:pPr>
      <w:r w:rsidRPr="00F13CA6">
        <w:rPr>
          <w:b/>
        </w:rPr>
        <w:t>User Defined Modeled Relationships</w:t>
      </w:r>
      <w:r>
        <w:t xml:space="preserve">.  S-RAMP attempts to be compatible with implementations which choose to allow users the ability to define models of their own which consist of new or existing Artifact Types and any defined relationships between them, although how and whether such models are supported is beyond the scope of this specification. Such models are called “User Defined Models”.  Since pre-defined relationships in a model are termed “Modeled”, then in this context they are called “User Defined Modeled Relationships”.  The S-RAMP serialization of a User Defined Modeled Relationship uses the S-RAMP </w:t>
      </w:r>
      <w:r w:rsidRPr="00F13CA6">
        <w:rPr>
          <w:i/>
        </w:rPr>
        <w:t>relationship</w:t>
      </w:r>
      <w:r>
        <w:t xml:space="preserve"> structure defined in the Core Model.</w:t>
      </w:r>
    </w:p>
    <w:p w:rsidR="00C82BE4" w:rsidRDefault="00C82BE4" w:rsidP="00C82BE4">
      <w:pPr>
        <w:pStyle w:val="Ref"/>
      </w:pPr>
    </w:p>
    <w:p w:rsidR="00C82BE4" w:rsidRDefault="00C82BE4" w:rsidP="00C82BE4">
      <w:pPr>
        <w:pStyle w:val="Heading2"/>
        <w:numPr>
          <w:ilvl w:val="1"/>
          <w:numId w:val="24"/>
        </w:numPr>
        <w:suppressAutoHyphens/>
        <w:spacing w:after="60"/>
      </w:pPr>
      <w:bookmarkStart w:id="73" w:name="_Ref242796005"/>
      <w:bookmarkStart w:id="74" w:name="_Toc258604163"/>
      <w:r>
        <w:t>The Core Model</w:t>
      </w:r>
      <w:bookmarkEnd w:id="73"/>
      <w:bookmarkEnd w:id="74"/>
    </w:p>
    <w:p w:rsidR="00595898" w:rsidRDefault="00C82BE4" w:rsidP="00C82BE4">
      <w:r>
        <w:t xml:space="preserve">There is a single “core” model </w:t>
      </w:r>
      <w:r w:rsidR="000531EF">
        <w:t xml:space="preserve">that </w:t>
      </w:r>
      <w:r>
        <w:t xml:space="preserve">defines all the basic Artifact Types used throughout S-RAMP. The Core Model contains abstract base artifacts for document artifacts and derived artifacts (which are associated with certain document types).  Most Artifact Types in the other S-RAMP models are extensions of </w:t>
      </w:r>
      <w:r>
        <w:rPr>
          <w:i/>
        </w:rPr>
        <w:t>BaseArtifactType</w:t>
      </w:r>
      <w:r>
        <w:t xml:space="preserve">.   </w:t>
      </w:r>
    </w:p>
    <w:p w:rsidR="00595898" w:rsidRDefault="00834401" w:rsidP="00C82BE4">
      <w:r>
        <w:rPr>
          <w:noProof/>
        </w:rPr>
        <w:lastRenderedPageBreak/>
        <w:drawing>
          <wp:inline distT="0" distB="0" distL="0" distR="0" wp14:anchorId="19FA7D47" wp14:editId="39A4D5B4">
            <wp:extent cx="5943600" cy="7137400"/>
            <wp:effectExtent l="25400" t="0" r="0" b="0"/>
            <wp:docPr id="17" name="Picture 16" descr="Co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el.png"/>
                    <pic:cNvPicPr/>
                  </pic:nvPicPr>
                  <pic:blipFill>
                    <a:blip r:embed="rId26"/>
                    <a:srcRect b="13671"/>
                    <a:stretch>
                      <a:fillRect/>
                    </a:stretch>
                  </pic:blipFill>
                  <pic:spPr>
                    <a:xfrm>
                      <a:off x="0" y="0"/>
                      <a:ext cx="5943600" cy="7137400"/>
                    </a:xfrm>
                    <a:prstGeom prst="rect">
                      <a:avLst/>
                    </a:prstGeom>
                  </pic:spPr>
                </pic:pic>
              </a:graphicData>
            </a:graphic>
          </wp:inline>
        </w:drawing>
      </w:r>
    </w:p>
    <w:p w:rsidR="00595898" w:rsidRDefault="00595898" w:rsidP="00595898">
      <w:pPr>
        <w:pStyle w:val="Caption"/>
      </w:pPr>
      <w:r>
        <w:t xml:space="preserve">Figure </w:t>
      </w:r>
      <w:r w:rsidR="00B62353">
        <w:fldChar w:fldCharType="begin"/>
      </w:r>
      <w:r>
        <w:instrText xml:space="preserve"> SEQ "Figure" \*Arabic </w:instrText>
      </w:r>
      <w:r w:rsidR="00B62353">
        <w:fldChar w:fldCharType="separate"/>
      </w:r>
      <w:r>
        <w:rPr>
          <w:noProof/>
        </w:rPr>
        <w:t>1</w:t>
      </w:r>
      <w:r w:rsidR="00B62353">
        <w:fldChar w:fldCharType="end"/>
      </w:r>
      <w:r>
        <w:t>: Conceptualized Model of Core Model Artifacts</w:t>
      </w:r>
    </w:p>
    <w:p w:rsidR="00595898" w:rsidRDefault="00595898" w:rsidP="00C82BE4"/>
    <w:p w:rsidR="00834401" w:rsidRDefault="00B62353">
      <w:r>
        <w:fldChar w:fldCharType="begin"/>
      </w:r>
      <w:r w:rsidR="00422304">
        <w:instrText xml:space="preserve"> REF _Ref246391979 \h </w:instrText>
      </w:r>
      <w:r>
        <w:fldChar w:fldCharType="separate"/>
      </w:r>
      <w:r w:rsidR="00C82BE4">
        <w:t xml:space="preserve">Figure </w:t>
      </w:r>
      <w:r w:rsidR="00C82BE4">
        <w:rPr>
          <w:noProof/>
        </w:rPr>
        <w:t>1</w:t>
      </w:r>
      <w:r>
        <w:fldChar w:fldCharType="end"/>
      </w:r>
      <w:r w:rsidR="00C82BE4">
        <w:t xml:space="preserve"> provides a conceptualized illustration of the Core Model artifacts.  In addition, there are a number of support types used by the core and other models.  Note that the </w:t>
      </w:r>
      <w:r w:rsidR="00C82BE4">
        <w:lastRenderedPageBreak/>
        <w:t>class attributes in the diagram are essentially built-in properties.  The remaining sub-sections provided additional details on the Core Model.</w:t>
      </w:r>
    </w:p>
    <w:p w:rsidR="00C82BE4" w:rsidRDefault="00C82BE4" w:rsidP="00C82BE4">
      <w:pPr>
        <w:keepNext/>
        <w:jc w:val="center"/>
      </w:pPr>
    </w:p>
    <w:p w:rsidR="00C82BE4" w:rsidRDefault="00C82BE4" w:rsidP="00C82BE4">
      <w:pPr>
        <w:pStyle w:val="Heading3"/>
        <w:numPr>
          <w:ilvl w:val="2"/>
          <w:numId w:val="24"/>
        </w:numPr>
        <w:suppressAutoHyphens/>
        <w:spacing w:after="60"/>
      </w:pPr>
      <w:bookmarkStart w:id="75" w:name="_Toc258604164"/>
      <w:r>
        <w:t>Base Artifact Type</w:t>
      </w:r>
      <w:bookmarkEnd w:id="75"/>
    </w:p>
    <w:p w:rsidR="00C82BE4" w:rsidRDefault="00C82BE4" w:rsidP="00C82BE4">
      <w:r>
        <w:t xml:space="preserve">The </w:t>
      </w:r>
      <w:r>
        <w:rPr>
          <w:i/>
        </w:rPr>
        <w:t>BaseArtifactType</w:t>
      </w:r>
      <w:r>
        <w:t xml:space="preserve"> is the fundamental abstract type used by all of the artifact models in S-RAMP.  It contains all of the common metadata </w:t>
      </w:r>
      <w:r w:rsidR="000531EF">
        <w:t xml:space="preserve">that </w:t>
      </w:r>
      <w:r>
        <w:t xml:space="preserve">describes an artifact instance.  All artifact instances </w:t>
      </w:r>
      <w:r w:rsidR="000531EF">
        <w:t xml:space="preserve">that </w:t>
      </w:r>
      <w:r>
        <w:t xml:space="preserve">are based on the </w:t>
      </w:r>
      <w:r>
        <w:rPr>
          <w:i/>
        </w:rPr>
        <w:t>BaseArtifactType</w:t>
      </w:r>
      <w:r>
        <w:t xml:space="preserve"> contain the following metadata:</w:t>
      </w:r>
    </w:p>
    <w:p w:rsidR="00C82BE4" w:rsidRDefault="00C82BE4" w:rsidP="00C82BE4">
      <w:pPr>
        <w:numPr>
          <w:ilvl w:val="0"/>
          <w:numId w:val="27"/>
          <w:numberingChange w:id="76" w:author="kurt stam" w:date="2012-11-30T09:19:00Z" w:original=""/>
        </w:numPr>
        <w:tabs>
          <w:tab w:val="left" w:pos="720"/>
        </w:tabs>
        <w:suppressAutoHyphens/>
        <w:spacing w:before="60" w:after="60"/>
        <w:ind w:left="720" w:firstLine="0"/>
        <w:rPr>
          <w:b/>
        </w:rPr>
      </w:pPr>
      <w:r>
        <w:rPr>
          <w:b/>
        </w:rPr>
        <w:t>Built-in Properties:</w:t>
      </w:r>
    </w:p>
    <w:p w:rsidR="00CB34C7" w:rsidRPr="00CB34C7" w:rsidRDefault="007A7871" w:rsidP="00C82BE4">
      <w:pPr>
        <w:numPr>
          <w:ilvl w:val="1"/>
          <w:numId w:val="27"/>
          <w:numberingChange w:id="77" w:author="kurt stam" w:date="2012-11-30T09:19:00Z" w:original="o"/>
        </w:numPr>
        <w:suppressAutoHyphens/>
        <w:spacing w:before="60" w:after="60"/>
      </w:pPr>
      <w:r w:rsidRPr="007A7871">
        <w:rPr>
          <w:b/>
          <w:i/>
        </w:rPr>
        <w:t>artifactType:</w:t>
      </w:r>
      <w:r w:rsidR="00CB34C7">
        <w:t xml:space="preserve"> A required string which is set when a specific type of artifact is created.  These artifact types are enumerat</w:t>
      </w:r>
      <w:r w:rsidR="00B05987">
        <w:t>ed in a list of core data types.  The enumeration is defined by the baseArtifactEnum.</w:t>
      </w:r>
    </w:p>
    <w:p w:rsidR="00C82BE4" w:rsidRDefault="00C82BE4" w:rsidP="00C82BE4">
      <w:pPr>
        <w:numPr>
          <w:ilvl w:val="1"/>
          <w:numId w:val="27"/>
          <w:numberingChange w:id="78" w:author="kurt stam" w:date="2012-11-30T09:19:00Z" w:original="o"/>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beringChange w:id="79" w:author="kurt stam" w:date="2012-11-30T09:19:00Z" w:original="o"/>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beringChange w:id="80" w:author="kurt stam" w:date="2012-11-30T09:19:00Z" w:original="o"/>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beringChange w:id="81" w:author="kurt stam" w:date="2012-11-30T09:19:00Z" w:original="o"/>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beringChange w:id="82" w:author="kurt stam" w:date="2012-11-30T09:19:00Z" w:original="o"/>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beringChange w:id="83" w:author="kurt stam" w:date="2012-11-30T09:19:00Z" w:original="o"/>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beringChange w:id="84" w:author="kurt stam" w:date="2012-11-30T09:19:00Z" w:original="o"/>
        </w:numPr>
        <w:suppressAutoHyphens/>
        <w:spacing w:before="60" w:after="60"/>
      </w:pPr>
      <w:r>
        <w:rPr>
          <w:b/>
          <w:i/>
        </w:rPr>
        <w:t>uuid</w:t>
      </w:r>
      <w:r>
        <w:t xml:space="preserve">: A required unique identifier of an artifact instance in the repository.  This value conforms to Type 4 random-number format UUIDs </w:t>
      </w:r>
      <w:r w:rsidR="00B62353">
        <w:fldChar w:fldCharType="begin"/>
      </w:r>
      <w:r w:rsidR="00422304">
        <w:instrText xml:space="preserve"> REF UUID \h </w:instrText>
      </w:r>
      <w:r w:rsidR="00B62353">
        <w:fldChar w:fldCharType="separate"/>
      </w:r>
      <w:r>
        <w:rPr>
          <w:rStyle w:val="Refterm"/>
        </w:rPr>
        <w:t>[UUID]</w:t>
      </w:r>
      <w:r w:rsidR="00B62353">
        <w:fldChar w:fldCharType="end"/>
      </w:r>
      <w:r>
        <w:t>, and is set for the artifact at the time of its creation.  The repository will assign a value if the user does not provide one.</w:t>
      </w:r>
    </w:p>
    <w:p w:rsidR="00C82BE4" w:rsidRDefault="00C82BE4" w:rsidP="00C82BE4">
      <w:pPr>
        <w:numPr>
          <w:ilvl w:val="1"/>
          <w:numId w:val="27"/>
          <w:numberingChange w:id="85" w:author="kurt stam" w:date="2012-11-30T09:19:00Z" w:original="o"/>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beringChange w:id="86" w:author="kurt stam" w:date="2012-11-30T09:19:00Z" w:original=""/>
        </w:numPr>
        <w:suppressAutoHyphens/>
        <w:spacing w:before="60" w:after="60"/>
        <w:rPr>
          <w:b/>
        </w:rPr>
      </w:pPr>
      <w:r>
        <w:rPr>
          <w:b/>
        </w:rPr>
        <w:t>Generic Properties:</w:t>
      </w:r>
    </w:p>
    <w:p w:rsidR="00C82BE4" w:rsidRDefault="00C82BE4" w:rsidP="00C82BE4">
      <w:pPr>
        <w:numPr>
          <w:ilvl w:val="1"/>
          <w:numId w:val="27"/>
          <w:numberingChange w:id="87" w:author="kurt stam" w:date="2012-11-30T09:19:00Z" w:original="o"/>
        </w:numPr>
        <w:suppressAutoHyphens/>
        <w:spacing w:before="60" w:after="60"/>
      </w:pPr>
      <w:r>
        <w:rPr>
          <w:b/>
          <w:i/>
        </w:rPr>
        <w:lastRenderedPageBreak/>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beringChange w:id="88" w:author="kurt stam" w:date="2012-11-30T09:19:00Z" w:original=""/>
        </w:numPr>
        <w:suppressAutoHyphens/>
        <w:spacing w:before="60" w:after="60"/>
      </w:pPr>
      <w:r>
        <w:rPr>
          <w:b/>
        </w:rPr>
        <w:t>Generic Relationships</w:t>
      </w:r>
      <w:r>
        <w:t>:</w:t>
      </w:r>
    </w:p>
    <w:p w:rsidR="00C82BE4" w:rsidRDefault="00C82BE4" w:rsidP="00C82BE4">
      <w:pPr>
        <w:numPr>
          <w:ilvl w:val="1"/>
          <w:numId w:val="27"/>
          <w:numberingChange w:id="89" w:author="kurt stam" w:date="2012-11-30T09:19:00Z" w:original="o"/>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beringChange w:id="90" w:author="kurt stam" w:date="2012-11-30T09:19:00Z" w:original=""/>
        </w:numPr>
        <w:suppressAutoHyphens/>
        <w:spacing w:before="60" w:after="60"/>
      </w:pPr>
      <w:r>
        <w:rPr>
          <w:b/>
        </w:rPr>
        <w:t>Classifications</w:t>
      </w:r>
      <w:r>
        <w:t>:</w:t>
      </w:r>
    </w:p>
    <w:p w:rsidR="00C82BE4" w:rsidRDefault="00C82BE4" w:rsidP="00C82BE4">
      <w:pPr>
        <w:numPr>
          <w:ilvl w:val="1"/>
          <w:numId w:val="27"/>
          <w:numberingChange w:id="91" w:author="kurt stam" w:date="2012-11-30T09:19:00Z" w:original="o"/>
        </w:numPr>
        <w:suppressAutoHyphens/>
        <w:spacing w:before="60" w:after="60"/>
      </w:pPr>
      <w:r>
        <w:rPr>
          <w:b/>
          <w:i/>
        </w:rPr>
        <w:t>classifiedBy</w:t>
      </w:r>
      <w:r>
        <w:t xml:space="preserve">:  This is a separate class of metadata.  It MAY be set by the client with an unbounded upper cardinality limit.  Each value SHALL be a URI </w:t>
      </w:r>
      <w:r w:rsidR="000531EF">
        <w:t xml:space="preserve">that </w:t>
      </w:r>
      <w:r>
        <w:t xml:space="preserve">references a specific OWL class from a classification system defined to the repository.  For more on OWL classification systems in S-RAMP, see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p>
    <w:p w:rsidR="00C82BE4" w:rsidRDefault="00C82BE4" w:rsidP="00C82BE4">
      <w:pPr>
        <w:pStyle w:val="Heading3"/>
        <w:numPr>
          <w:ilvl w:val="2"/>
          <w:numId w:val="24"/>
        </w:numPr>
        <w:suppressAutoHyphens/>
        <w:spacing w:after="60"/>
      </w:pPr>
      <w:bookmarkStart w:id="92" w:name="_Toc258604165"/>
      <w:r>
        <w:t>Document Artifact Types</w:t>
      </w:r>
      <w:bookmarkEnd w:id="92"/>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beringChange w:id="93" w:author="kurt stam" w:date="2012-11-30T09:19:00Z" w:original=""/>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beringChange w:id="94" w:author="kurt stam" w:date="2012-11-30T09:19:00Z" w:original=""/>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t>
      </w:r>
      <w:r w:rsidR="000531EF">
        <w:t xml:space="preserve">that </w:t>
      </w:r>
      <w:r>
        <w:t xml:space="preserve">all XML based document data types extend.  The </w:t>
      </w:r>
      <w:r>
        <w:rPr>
          <w:i/>
        </w:rPr>
        <w:t>Document</w:t>
      </w:r>
      <w:r>
        <w:t xml:space="preserve"> type provides a concrete artifact that can be used to represent arbitrary document types.  The </w:t>
      </w:r>
      <w:r>
        <w:rPr>
          <w:i/>
        </w:rPr>
        <w:t>DocumentArtifactType</w:t>
      </w:r>
      <w:r>
        <w:t xml:space="preserve"> itself can also be further extended for other document types, such as binary data, etc.  </w:t>
      </w:r>
    </w:p>
    <w:p w:rsidR="00C82BE4" w:rsidRDefault="00C82BE4" w:rsidP="00C82BE4">
      <w:r>
        <w:t xml:space="preserve">Documents which have a Derived Model associated with them cannot be updated in the repository.  They must be removed and republished.  </w:t>
      </w:r>
    </w:p>
    <w:p w:rsidR="00C82BE4" w:rsidRDefault="00C82BE4" w:rsidP="00C82BE4">
      <w:r>
        <w:t>Documents upon which another document has a dependency cannot be deleted.</w:t>
      </w:r>
    </w:p>
    <w:p w:rsidR="00C82BE4" w:rsidRDefault="00C82BE4" w:rsidP="00C82BE4">
      <w:pPr>
        <w:pStyle w:val="Heading3"/>
        <w:numPr>
          <w:ilvl w:val="2"/>
          <w:numId w:val="24"/>
        </w:numPr>
        <w:suppressAutoHyphens/>
        <w:spacing w:after="60"/>
      </w:pPr>
      <w:bookmarkStart w:id="95" w:name="_Toc258604166"/>
      <w:r>
        <w:t>Miscellaneous Types</w:t>
      </w:r>
      <w:bookmarkEnd w:id="95"/>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beringChange w:id="96" w:author="kurt stam" w:date="2012-11-30T09:19:00Z" w:original=""/>
        </w:numPr>
        <w:suppressAutoHyphens/>
        <w:spacing w:before="60" w:after="60"/>
      </w:pPr>
      <w:r>
        <w:lastRenderedPageBreak/>
        <w:t xml:space="preserve">This is a special Artifact Type </w:t>
      </w:r>
      <w:r w:rsidR="000531EF">
        <w:t xml:space="preserve">that </w:t>
      </w:r>
      <w:r>
        <w:t xml:space="preserve">is used to persist queries in the repository.  Additional information on this topic is available in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r w:rsidR="00B62353">
        <w:fldChar w:fldCharType="begin"/>
      </w:r>
      <w:r w:rsidR="00422304">
        <w:instrText xml:space="preserve"> REF _Ref157581466 \h </w:instrText>
      </w:r>
      <w:r w:rsidR="00B62353">
        <w:fldChar w:fldCharType="separate"/>
      </w:r>
      <w:r>
        <w:t>Classification Systems in S-RAMP</w:t>
      </w:r>
      <w:r w:rsidR="00B62353">
        <w:fldChar w:fldCharType="end"/>
      </w:r>
      <w:r>
        <w:t>.</w:t>
      </w:r>
    </w:p>
    <w:p w:rsidR="00C82BE4" w:rsidRDefault="00C82BE4" w:rsidP="00C82BE4">
      <w:r>
        <w:rPr>
          <w:b/>
          <w:i/>
        </w:rPr>
        <w:t>UserDefinedArtifactType</w:t>
      </w:r>
      <w:r>
        <w:t xml:space="preserve">: </w:t>
      </w:r>
    </w:p>
    <w:p w:rsidR="00C82BE4" w:rsidRDefault="00C82BE4" w:rsidP="00C82BE4">
      <w:pPr>
        <w:numPr>
          <w:ilvl w:val="0"/>
          <w:numId w:val="29"/>
          <w:numberingChange w:id="97" w:author="kurt stam" w:date="2012-11-30T09:19:00Z" w:original=""/>
        </w:numPr>
        <w:suppressAutoHyphens/>
        <w:spacing w:before="60" w:after="60"/>
      </w:pPr>
      <w:r>
        <w:t xml:space="preserve">The </w:t>
      </w:r>
      <w:r>
        <w:rPr>
          <w:i/>
        </w:rPr>
        <w:t>UserDefinedArtifactType</w:t>
      </w:r>
      <w:r>
        <w:t xml:space="preserve"> allows clients to create their own artifact type when it is not pre</w:t>
      </w:r>
      <w:r w:rsidR="00C95E04">
        <w:t>-</w:t>
      </w:r>
      <w:r>
        <w:t xml:space="preserve">defined in an S-RAMP model.  The </w:t>
      </w:r>
      <w:r>
        <w:rPr>
          <w:i/>
        </w:rPr>
        <w:t>userType</w:t>
      </w:r>
      <w:r>
        <w:t xml:space="preserve"> property is intended to provide an indication of the object type.</w:t>
      </w:r>
    </w:p>
    <w:p w:rsidR="00C82BE4" w:rsidRDefault="00C82BE4" w:rsidP="00C82BE4">
      <w:pPr>
        <w:ind w:left="360"/>
      </w:pPr>
    </w:p>
    <w:p w:rsidR="00C82BE4" w:rsidRDefault="00C82BE4" w:rsidP="00C82BE4">
      <w:pPr>
        <w:pStyle w:val="Heading2"/>
        <w:numPr>
          <w:ilvl w:val="1"/>
          <w:numId w:val="24"/>
        </w:numPr>
        <w:suppressAutoHyphens/>
        <w:spacing w:after="60"/>
      </w:pPr>
      <w:bookmarkStart w:id="98" w:name="_Toc258604167"/>
      <w:r>
        <w:t>Modeling SOA Concepts</w:t>
      </w:r>
      <w:bookmarkEnd w:id="98"/>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7"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Pr>
        <w:suppressAutoHyphens/>
        <w:spacing w:before="60" w:after="60"/>
      </w:pPr>
      <w:r>
        <w:t xml:space="preserve">S-RAMP SOA Model </w:t>
      </w:r>
    </w:p>
    <w:p w:rsidR="00C82BE4" w:rsidRDefault="00C82BE4" w:rsidP="00C82BE4">
      <w:pPr>
        <w:numPr>
          <w:ilvl w:val="0"/>
          <w:numId w:val="28"/>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Pr>
        <w:suppressAutoHyphens/>
        <w:spacing w:after="60"/>
      </w:pPr>
      <w:bookmarkStart w:id="99" w:name="_Ref252462885"/>
      <w:bookmarkStart w:id="100" w:name="_Ref254445123"/>
      <w:bookmarkStart w:id="101" w:name="_Toc258604168"/>
      <w:r>
        <w:t xml:space="preserve">The SOA </w:t>
      </w:r>
      <w:bookmarkEnd w:id="99"/>
      <w:r>
        <w:t>Model</w:t>
      </w:r>
      <w:bookmarkEnd w:id="100"/>
      <w:bookmarkEnd w:id="101"/>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B62353">
        <w:fldChar w:fldCharType="begin"/>
      </w:r>
      <w:r w:rsidR="00422304">
        <w:instrText xml:space="preserve"> REF _Ref252913504 \h </w:instrText>
      </w:r>
      <w:r w:rsidR="00B62353">
        <w:fldChar w:fldCharType="separate"/>
      </w:r>
      <w:r>
        <w:t xml:space="preserve">Figure </w:t>
      </w:r>
      <w:r>
        <w:rPr>
          <w:noProof/>
        </w:rPr>
        <w:t>2</w:t>
      </w:r>
      <w:r w:rsidR="00B62353">
        <w:fldChar w:fldCharType="end"/>
      </w:r>
      <w:r>
        <w:t xml:space="preserve"> below.</w:t>
      </w:r>
    </w:p>
    <w:p w:rsidR="00C82BE4" w:rsidRDefault="00834401" w:rsidP="00C82BE4">
      <w:pPr>
        <w:keepNext/>
      </w:pPr>
      <w:r>
        <w:rPr>
          <w:noProof/>
        </w:rPr>
        <w:lastRenderedPageBreak/>
        <w:drawing>
          <wp:inline distT="0" distB="0" distL="0" distR="0" wp14:anchorId="3F495908" wp14:editId="7BE95B13">
            <wp:extent cx="5943600" cy="7772400"/>
            <wp:effectExtent l="25400" t="0" r="0" b="0"/>
            <wp:docPr id="14" name="Picture 13"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ng"/>
                    <pic:cNvPicPr/>
                  </pic:nvPicPr>
                  <pic:blipFill>
                    <a:blip r:embed="rId28"/>
                    <a:srcRect t="1997" b="4434"/>
                    <a:stretch>
                      <a:fillRect/>
                    </a:stretch>
                  </pic:blipFill>
                  <pic:spPr>
                    <a:xfrm>
                      <a:off x="0" y="0"/>
                      <a:ext cx="5943600" cy="7772400"/>
                    </a:xfrm>
                    <a:prstGeom prst="rect">
                      <a:avLst/>
                    </a:prstGeom>
                  </pic:spPr>
                </pic:pic>
              </a:graphicData>
            </a:graphic>
          </wp:inline>
        </w:drawing>
      </w:r>
    </w:p>
    <w:p w:rsidR="00834401" w:rsidRDefault="007A7871">
      <w:pPr>
        <w:keepNext/>
      </w:pPr>
      <w:bookmarkStart w:id="102" w:name="_Ref252913504"/>
      <w:bookmarkStart w:id="103" w:name="_Toc258604196"/>
      <w:r w:rsidRPr="007A7871">
        <w:rPr>
          <w:i/>
          <w:sz w:val="18"/>
        </w:rPr>
        <w:t xml:space="preserve">Figure </w:t>
      </w:r>
      <w:r w:rsidR="00B62353" w:rsidRPr="007A7871">
        <w:rPr>
          <w:i/>
          <w:sz w:val="18"/>
        </w:rPr>
        <w:fldChar w:fldCharType="begin"/>
      </w:r>
      <w:r w:rsidRPr="007A7871">
        <w:rPr>
          <w:i/>
          <w:sz w:val="18"/>
        </w:rPr>
        <w:instrText xml:space="preserve"> SEQ "Figure" \*Arabic </w:instrText>
      </w:r>
      <w:r w:rsidR="00B62353" w:rsidRPr="007A7871">
        <w:rPr>
          <w:i/>
          <w:sz w:val="18"/>
        </w:rPr>
        <w:fldChar w:fldCharType="separate"/>
      </w:r>
      <w:r w:rsidRPr="007A7871">
        <w:rPr>
          <w:i/>
          <w:noProof/>
          <w:sz w:val="18"/>
        </w:rPr>
        <w:t>2</w:t>
      </w:r>
      <w:r w:rsidR="00B62353" w:rsidRPr="007A7871">
        <w:rPr>
          <w:i/>
          <w:sz w:val="18"/>
        </w:rPr>
        <w:fldChar w:fldCharType="end"/>
      </w:r>
      <w:bookmarkEnd w:id="102"/>
      <w:r w:rsidRPr="007A7871">
        <w:rPr>
          <w:i/>
          <w:sz w:val="18"/>
        </w:rPr>
        <w:t>:  Conceptualized Model of  SOA Model Artifacts</w:t>
      </w:r>
      <w:bookmarkEnd w:id="103"/>
      <w:r w:rsidRPr="007A7871">
        <w:rPr>
          <w:i/>
          <w:sz w:val="18"/>
        </w:rPr>
        <w:t xml:space="preserve"> (part 1)</w:t>
      </w:r>
    </w:p>
    <w:p w:rsidR="00C82BE4" w:rsidRDefault="00834401" w:rsidP="00C82BE4">
      <w:r>
        <w:rPr>
          <w:noProof/>
        </w:rPr>
        <w:lastRenderedPageBreak/>
        <w:drawing>
          <wp:inline distT="0" distB="0" distL="0" distR="0" wp14:anchorId="4257D992" wp14:editId="3F427EA5">
            <wp:extent cx="5943600" cy="7340600"/>
            <wp:effectExtent l="25400" t="0" r="0" b="0"/>
            <wp:docPr id="16" name="Picture 15" descr="So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2.png"/>
                    <pic:cNvPicPr/>
                  </pic:nvPicPr>
                  <pic:blipFill>
                    <a:blip r:embed="rId29"/>
                    <a:srcRect b="11214"/>
                    <a:stretch>
                      <a:fillRect/>
                    </a:stretch>
                  </pic:blipFill>
                  <pic:spPr>
                    <a:xfrm>
                      <a:off x="0" y="0"/>
                      <a:ext cx="5943600" cy="7340600"/>
                    </a:xfrm>
                    <a:prstGeom prst="rect">
                      <a:avLst/>
                    </a:prstGeom>
                  </pic:spPr>
                </pic:pic>
              </a:graphicData>
            </a:graphic>
          </wp:inline>
        </w:drawing>
      </w:r>
    </w:p>
    <w:p w:rsidR="001E5F42" w:rsidRDefault="001E5F42" w:rsidP="001E5F42">
      <w:pPr>
        <w:pStyle w:val="Caption"/>
      </w:pPr>
      <w:r>
        <w:t xml:space="preserve">Figure </w:t>
      </w:r>
      <w:r w:rsidR="00B62353">
        <w:fldChar w:fldCharType="begin"/>
      </w:r>
      <w:r>
        <w:instrText xml:space="preserve"> SEQ "Figure" \*Arabic </w:instrText>
      </w:r>
      <w:r w:rsidR="00B62353">
        <w:fldChar w:fldCharType="separate"/>
      </w:r>
      <w:r>
        <w:rPr>
          <w:noProof/>
        </w:rPr>
        <w:t>3</w:t>
      </w:r>
      <w:r w:rsidR="00B62353">
        <w:fldChar w:fldCharType="end"/>
      </w:r>
      <w:r>
        <w:t>:  Conceptualized Model of  SOA Model Artifacts (part 2)</w:t>
      </w:r>
    </w:p>
    <w:p w:rsidR="001E5F42" w:rsidRDefault="001E5F42" w:rsidP="00C82BE4"/>
    <w:p w:rsidR="00C82BE4" w:rsidRDefault="00C82BE4" w:rsidP="00C82BE4">
      <w:r>
        <w:lastRenderedPageBreak/>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B62353">
        <w:fldChar w:fldCharType="begin"/>
      </w:r>
      <w:r w:rsidR="00422304">
        <w:instrText xml:space="preserve"> REF _Ref157581778 \r \h </w:instrText>
      </w:r>
      <w:r w:rsidR="00B62353">
        <w:fldChar w:fldCharType="separate"/>
      </w:r>
      <w:r>
        <w:t>F</w:t>
      </w:r>
      <w:r w:rsidR="00B62353">
        <w:fldChar w:fldCharType="end"/>
      </w:r>
      <w:r>
        <w:t>.</w:t>
      </w:r>
    </w:p>
    <w:p w:rsidR="00C82BE4" w:rsidRDefault="00C82BE4" w:rsidP="00C82BE4">
      <w:pPr>
        <w:pStyle w:val="Heading4"/>
        <w:numPr>
          <w:ilvl w:val="3"/>
          <w:numId w:val="24"/>
        </w:numPr>
        <w:suppressAutoHyphens/>
        <w:spacing w:after="60"/>
      </w:pPr>
      <w:bookmarkStart w:id="104" w:name="_Toc258604169"/>
      <w:r>
        <w:t>SOA Model Artifact Types and Relationships</w:t>
      </w:r>
      <w:bookmarkEnd w:id="104"/>
    </w:p>
    <w:p w:rsidR="00C82BE4" w:rsidRDefault="00C82BE4" w:rsidP="00C82BE4">
      <w:bookmarkStart w:id="105"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B62353">
        <w:fldChar w:fldCharType="begin"/>
      </w:r>
      <w:r w:rsidR="00422304">
        <w:instrText xml:space="preserve"> REF _Ref157582133 \r \h </w:instrText>
      </w:r>
      <w:r w:rsidR="00B62353">
        <w:fldChar w:fldCharType="separate"/>
      </w:r>
      <w:r>
        <w:t>2.3.3</w:t>
      </w:r>
      <w:r w:rsidR="00B62353">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The relationships </w:t>
      </w:r>
      <w:r w:rsidR="000531EF">
        <w:t xml:space="preserve">that </w:t>
      </w:r>
      <w:r>
        <w:t xml:space="preserve">have been added to artifacts from the SOA Ontology are summarized in </w:t>
      </w:r>
      <w:r w:rsidR="00B62353">
        <w:fldChar w:fldCharType="begin"/>
      </w:r>
      <w:r w:rsidR="00422304">
        <w:instrText xml:space="preserve"> REF _Ref157582038 \h </w:instrText>
      </w:r>
      <w:r w:rsidR="00B62353">
        <w:fldChar w:fldCharType="separate"/>
      </w:r>
      <w:r>
        <w:t xml:space="preserve">Figure </w:t>
      </w:r>
      <w:r>
        <w:rPr>
          <w:noProof/>
        </w:rPr>
        <w:t>3</w:t>
      </w:r>
      <w:r w:rsidR="00B62353">
        <w:fldChar w:fldCharType="end"/>
      </w:r>
      <w:r>
        <w:t xml:space="preserve"> below.</w:t>
      </w:r>
    </w:p>
    <w:p w:rsidR="00C82BE4" w:rsidRDefault="00C82BE4" w:rsidP="00C82BE4"/>
    <w:p w:rsidR="00C82BE4" w:rsidRDefault="00673611" w:rsidP="00C82BE4">
      <w:pPr>
        <w:pStyle w:val="Caption"/>
      </w:pPr>
      <w:bookmarkStart w:id="106" w:name="_Ref157582029"/>
      <w:r>
        <w:t>Table 5</w:t>
      </w:r>
      <w:r w:rsidR="00C82BE4">
        <w:t>:  SOA Model Relationships</w:t>
      </w:r>
      <w:bookmarkEnd w:id="106"/>
    </w:p>
    <w:tbl>
      <w:tblPr>
        <w:tblW w:w="8820" w:type="dxa"/>
        <w:tblInd w:w="108" w:type="dxa"/>
        <w:tblLayout w:type="fixed"/>
        <w:tblLook w:val="0000" w:firstRow="0" w:lastRow="0" w:firstColumn="0" w:lastColumn="0" w:noHBand="0" w:noVBand="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Pr>
        <w:pStyle w:val="Heading3"/>
        <w:numPr>
          <w:ilvl w:val="2"/>
          <w:numId w:val="24"/>
        </w:numPr>
        <w:suppressAutoHyphens/>
        <w:spacing w:after="60"/>
      </w:pPr>
      <w:bookmarkStart w:id="107" w:name="_Toc258604170"/>
      <w:r>
        <w:lastRenderedPageBreak/>
        <w:t xml:space="preserve">The </w:t>
      </w:r>
      <w:bookmarkEnd w:id="105"/>
      <w:r>
        <w:t>Service Implementation Model</w:t>
      </w:r>
      <w:bookmarkEnd w:id="107"/>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B62353">
        <w:fldChar w:fldCharType="begin"/>
      </w:r>
      <w:r w:rsidR="00422304">
        <w:instrText xml:space="preserve"> REF _Ref258605936 \h </w:instrText>
      </w:r>
      <w:r w:rsidR="00B62353">
        <w:fldChar w:fldCharType="separate"/>
      </w:r>
      <w:r>
        <w:t xml:space="preserve">Figure </w:t>
      </w:r>
      <w:r>
        <w:rPr>
          <w:noProof/>
        </w:rPr>
        <w:t>4</w:t>
      </w:r>
      <w:r w:rsidR="00B62353">
        <w:fldChar w:fldCharType="end"/>
      </w:r>
      <w:r>
        <w:t xml:space="preserve"> below illustrates the conceptualized Service Implementation Model artifacts.</w:t>
      </w:r>
    </w:p>
    <w:p w:rsidR="00C82BE4" w:rsidRDefault="00C82BE4" w:rsidP="00C82BE4">
      <w:pPr>
        <w:keepNext/>
      </w:pPr>
      <w:bookmarkStart w:id="108" w:name="_Ref242687660"/>
    </w:p>
    <w:p w:rsidR="00C82BE4" w:rsidRDefault="00834401" w:rsidP="00C82BE4">
      <w:pPr>
        <w:keepNext/>
      </w:pPr>
      <w:r>
        <w:rPr>
          <w:noProof/>
        </w:rPr>
        <w:drawing>
          <wp:inline distT="0" distB="0" distL="0" distR="0" wp14:anchorId="550896A2" wp14:editId="458798B2">
            <wp:extent cx="5829300" cy="5829300"/>
            <wp:effectExtent l="25400" t="0" r="0" b="0"/>
            <wp:docPr id="21" name="Picture 18" descr="Servic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mplementation.png"/>
                    <pic:cNvPicPr/>
                  </pic:nvPicPr>
                  <pic:blipFill>
                    <a:blip r:embed="rId30"/>
                    <a:srcRect l="641" r="1282" b="21836"/>
                    <a:stretch>
                      <a:fillRect/>
                    </a:stretch>
                  </pic:blipFill>
                  <pic:spPr>
                    <a:xfrm>
                      <a:off x="0" y="0"/>
                      <a:ext cx="5829300" cy="5829300"/>
                    </a:xfrm>
                    <a:prstGeom prst="rect">
                      <a:avLst/>
                    </a:prstGeom>
                  </pic:spPr>
                </pic:pic>
              </a:graphicData>
            </a:graphic>
          </wp:inline>
        </w:drawing>
      </w:r>
    </w:p>
    <w:p w:rsidR="00C82BE4" w:rsidRDefault="00C82BE4" w:rsidP="00C82BE4">
      <w:pPr>
        <w:pStyle w:val="Caption"/>
      </w:pPr>
      <w:bookmarkStart w:id="109" w:name="_Ref258605936"/>
      <w:bookmarkStart w:id="110" w:name="_Toc258604198"/>
      <w:r>
        <w:t xml:space="preserve">Figure </w:t>
      </w:r>
      <w:bookmarkEnd w:id="109"/>
      <w:r w:rsidR="00673611">
        <w:t>4</w:t>
      </w:r>
      <w:r>
        <w:t>:  Conceptualized Model of Service Implementation Model Artifacts</w:t>
      </w:r>
      <w:bookmarkEnd w:id="110"/>
    </w:p>
    <w:p w:rsidR="00C82BE4" w:rsidRDefault="00C82BE4" w:rsidP="00C82BE4"/>
    <w:bookmarkEnd w:id="108"/>
    <w:p w:rsidR="00C82BE4" w:rsidRDefault="00C82BE4" w:rsidP="00C82BE4">
      <w:r>
        <w:t xml:space="preserve">S-RAMP provides an XML Schema representation of the Service Implementation Model.  It can be found in Appendix </w:t>
      </w:r>
      <w:r w:rsidR="00B62353">
        <w:fldChar w:fldCharType="begin"/>
      </w:r>
      <w:r w:rsidR="00422304">
        <w:instrText xml:space="preserve"> REF _Ref157582245 \r \h </w:instrText>
      </w:r>
      <w:r w:rsidR="00B62353">
        <w:fldChar w:fldCharType="separate"/>
      </w:r>
      <w:r>
        <w:t>G</w:t>
      </w:r>
      <w:r w:rsidR="00B62353">
        <w:fldChar w:fldCharType="end"/>
      </w:r>
      <w:r>
        <w:t>.  The sub-sections that follow discuss each of the Service Implementation Artifact types in more detail.</w:t>
      </w:r>
    </w:p>
    <w:p w:rsidR="00C82BE4" w:rsidRDefault="00C82BE4" w:rsidP="00C82BE4">
      <w:pPr>
        <w:pStyle w:val="Heading3"/>
        <w:numPr>
          <w:ilvl w:val="2"/>
          <w:numId w:val="24"/>
        </w:numPr>
        <w:suppressAutoHyphens/>
        <w:spacing w:after="60"/>
      </w:pPr>
      <w:bookmarkStart w:id="111" w:name="_Toc258604171"/>
      <w:bookmarkStart w:id="112" w:name="_Ref157582133"/>
      <w:r>
        <w:t>Service Implementation Model Artifact Types</w:t>
      </w:r>
      <w:bookmarkEnd w:id="111"/>
      <w:bookmarkEnd w:id="112"/>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t>
      </w:r>
      <w:r w:rsidR="000531EF">
        <w:t xml:space="preserve">that </w:t>
      </w:r>
      <w:r>
        <w:t>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beringChange w:id="113" w:author="kurt stam" w:date="2012-11-30T09:19:00Z" w:original=""/>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beringChange w:id="114" w:author="kurt stam" w:date="2012-11-30T09:19:00Z" w:original=""/>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beringChange w:id="115" w:author="kurt stam" w:date="2012-11-30T09:19:00Z" w:original=""/>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w:t>
      </w:r>
      <w:r w:rsidR="00B05987">
        <w:rPr>
          <w:i/>
        </w:rPr>
        <w:t>D</w:t>
      </w:r>
      <w:r>
        <w:rPr>
          <w:i/>
        </w:rPr>
        <w:t>efinedBy</w:t>
      </w:r>
      <w:r>
        <w:t xml:space="preserve"> Modeled Relationship allows indicating the Derived Artifact instance </w:t>
      </w:r>
      <w:r w:rsidR="000531EF">
        <w:t xml:space="preserve">that </w:t>
      </w:r>
      <w:r>
        <w:t xml:space="preserve">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834401" w:rsidRDefault="00C82BE4">
      <w:pPr>
        <w:numPr>
          <w:ilvl w:val="0"/>
          <w:numId w:val="30"/>
          <w:numberingChange w:id="116" w:author="kurt stam" w:date="2012-11-30T09:19:00Z" w:original=""/>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Pr>
        <w:pStyle w:val="Heading2"/>
        <w:pageBreakBefore/>
        <w:numPr>
          <w:ilvl w:val="1"/>
          <w:numId w:val="24"/>
        </w:numPr>
        <w:suppressAutoHyphens/>
        <w:spacing w:after="60"/>
      </w:pPr>
      <w:bookmarkStart w:id="117" w:name="_Toc258604172"/>
      <w:r>
        <w:lastRenderedPageBreak/>
        <w:t>Derived Models</w:t>
      </w:r>
      <w:bookmarkEnd w:id="117"/>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B62353">
        <w:fldChar w:fldCharType="begin"/>
      </w:r>
      <w:r w:rsidR="00422304">
        <w:instrText xml:space="preserve"> REF _Ref157582290 \r \h </w:instrText>
      </w:r>
      <w:r w:rsidR="00B62353">
        <w:fldChar w:fldCharType="separate"/>
      </w:r>
      <w:r>
        <w:t>H</w:t>
      </w:r>
      <w:r w:rsidR="00B62353">
        <w:fldChar w:fldCharType="end"/>
      </w:r>
      <w:r>
        <w:t xml:space="preserve"> describes all of the Derived Model schemas defined in S-RAMP.</w:t>
      </w:r>
    </w:p>
    <w:p w:rsidR="00C82BE4" w:rsidRDefault="00C82BE4" w:rsidP="00C82BE4">
      <w:pPr>
        <w:pStyle w:val="Heading3"/>
        <w:numPr>
          <w:ilvl w:val="2"/>
          <w:numId w:val="24"/>
        </w:numPr>
        <w:suppressAutoHyphens/>
        <w:spacing w:after="60"/>
      </w:pPr>
      <w:bookmarkStart w:id="118" w:name="_Toc258604173"/>
      <w:r>
        <w:t>The Policy Model</w:t>
      </w:r>
      <w:bookmarkEnd w:id="118"/>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B62353">
        <w:fldChar w:fldCharType="begin"/>
      </w:r>
      <w:r w:rsidR="00422304">
        <w:instrText xml:space="preserve"> REF _Ref246392105 \h </w:instrText>
      </w:r>
      <w:r w:rsidR="00B62353">
        <w:fldChar w:fldCharType="separate"/>
      </w:r>
      <w:r>
        <w:t xml:space="preserve">Figure </w:t>
      </w:r>
      <w:r>
        <w:rPr>
          <w:noProof/>
        </w:rPr>
        <w:t>5</w:t>
      </w:r>
      <w:r w:rsidR="00B62353">
        <w:fldChar w:fldCharType="end"/>
      </w:r>
      <w:r>
        <w:t xml:space="preserve"> below is a conceptual</w:t>
      </w:r>
      <w:r w:rsidR="00C015BD">
        <w:t xml:space="preserve"> diagram</w:t>
      </w:r>
      <w:r>
        <w:t>of the Policy Model:</w:t>
      </w:r>
    </w:p>
    <w:p w:rsidR="00C82BE4" w:rsidRDefault="00834401" w:rsidP="00C82BE4">
      <w:pPr>
        <w:keepNext/>
        <w:jc w:val="center"/>
      </w:pPr>
      <w:r>
        <w:rPr>
          <w:noProof/>
        </w:rPr>
        <w:drawing>
          <wp:inline distT="0" distB="0" distL="0" distR="0" wp14:anchorId="3EF710DC" wp14:editId="274E9D6B">
            <wp:extent cx="5943600" cy="3556000"/>
            <wp:effectExtent l="25400" t="0" r="0" b="0"/>
            <wp:docPr id="22" name="Picture 21" descr="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png"/>
                    <pic:cNvPicPr/>
                  </pic:nvPicPr>
                  <pic:blipFill>
                    <a:blip r:embed="rId31"/>
                    <a:srcRect b="56989"/>
                    <a:stretch>
                      <a:fillRect/>
                    </a:stretch>
                  </pic:blipFill>
                  <pic:spPr>
                    <a:xfrm>
                      <a:off x="0" y="0"/>
                      <a:ext cx="5943600" cy="3556000"/>
                    </a:xfrm>
                    <a:prstGeom prst="rect">
                      <a:avLst/>
                    </a:prstGeom>
                  </pic:spPr>
                </pic:pic>
              </a:graphicData>
            </a:graphic>
          </wp:inline>
        </w:drawing>
      </w:r>
    </w:p>
    <w:p w:rsidR="00C82BE4" w:rsidRDefault="00C82BE4" w:rsidP="00C82BE4">
      <w:pPr>
        <w:pStyle w:val="Caption"/>
      </w:pPr>
      <w:bookmarkStart w:id="119" w:name="_Ref246392105"/>
      <w:bookmarkStart w:id="120" w:name="_Toc258604199"/>
      <w:r>
        <w:t xml:space="preserve">Figure </w:t>
      </w:r>
      <w:fldSimple w:instr=" SEQ &quot;Figure&quot; \*Arabic ">
        <w:r>
          <w:rPr>
            <w:noProof/>
          </w:rPr>
          <w:t>5</w:t>
        </w:r>
      </w:fldSimple>
      <w:bookmarkEnd w:id="119"/>
      <w:r>
        <w:t>:  Conceptualized Model of Policy Model Artifacts</w:t>
      </w:r>
      <w:bookmarkEnd w:id="120"/>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Pr>
        <w:suppressAutoHyphens/>
        <w:spacing w:after="60"/>
      </w:pPr>
      <w:bookmarkStart w:id="121" w:name="_Toc258604174"/>
      <w:r>
        <w:t>The XSD Model</w:t>
      </w:r>
      <w:bookmarkEnd w:id="121"/>
    </w:p>
    <w:p w:rsidR="00C82BE4" w:rsidRDefault="00C82BE4" w:rsidP="00C82BE4">
      <w:r>
        <w:t xml:space="preserve">The XSD Model describes the Artifact Types that correspond to components of an XSD document stored in the repository, and yields structural metadata useful in performing queries. The conceptual model describing the XSD Model is illustrated in </w:t>
      </w:r>
      <w:r w:rsidR="00B62353">
        <w:fldChar w:fldCharType="begin"/>
      </w:r>
      <w:r w:rsidR="00422304">
        <w:instrText xml:space="preserve"> REF _Ref225586646 \h </w:instrText>
      </w:r>
      <w:r w:rsidR="00B62353">
        <w:fldChar w:fldCharType="separate"/>
      </w:r>
      <w:r>
        <w:t xml:space="preserve">Figure </w:t>
      </w:r>
      <w:r>
        <w:rPr>
          <w:noProof/>
        </w:rPr>
        <w:t>6</w:t>
      </w:r>
      <w:r w:rsidR="00B62353">
        <w:fldChar w:fldCharType="end"/>
      </w:r>
      <w:r>
        <w:t xml:space="preserve">.  </w:t>
      </w:r>
    </w:p>
    <w:p w:rsidR="00C82BE4" w:rsidRDefault="00C82BE4" w:rsidP="00C82BE4"/>
    <w:p w:rsidR="00C82BE4" w:rsidRDefault="004E0547" w:rsidP="00C82BE4">
      <w:r w:rsidRPr="00914DEF">
        <w:rPr>
          <w:rFonts w:ascii="Times New Roman" w:eastAsia="MS Mincho" w:hAnsi="Times New Roman"/>
          <w:noProof/>
          <w:sz w:val="16"/>
          <w:szCs w:val="16"/>
        </w:rPr>
        <w:drawing>
          <wp:inline distT="0" distB="0" distL="0" distR="0" wp14:anchorId="0DF9CF04" wp14:editId="43878852">
            <wp:extent cx="5689600" cy="5994400"/>
            <wp:effectExtent l="25400" t="0" r="0" b="0"/>
            <wp:docPr id="1" name="Picture 0"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2"/>
                    <a:srcRect r="4273" b="27692"/>
                    <a:stretch>
                      <a:fillRect/>
                    </a:stretch>
                  </pic:blipFill>
                  <pic:spPr>
                    <a:xfrm>
                      <a:off x="0" y="0"/>
                      <a:ext cx="5689600" cy="5994400"/>
                    </a:xfrm>
                    <a:prstGeom prst="rect">
                      <a:avLst/>
                    </a:prstGeom>
                  </pic:spPr>
                </pic:pic>
              </a:graphicData>
            </a:graphic>
          </wp:inline>
        </w:drawing>
      </w:r>
    </w:p>
    <w:p w:rsidR="00C82BE4" w:rsidRDefault="00C82BE4" w:rsidP="00C82BE4">
      <w:pPr>
        <w:pStyle w:val="Caption"/>
      </w:pPr>
      <w:bookmarkStart w:id="122" w:name="_Ref225586646"/>
      <w:bookmarkStart w:id="123" w:name="_Ref225586625"/>
      <w:bookmarkStart w:id="124" w:name="_Toc258604200"/>
      <w:r>
        <w:t xml:space="preserve">Figure </w:t>
      </w:r>
      <w:bookmarkEnd w:id="122"/>
      <w:r w:rsidR="00673611">
        <w:t>6</w:t>
      </w:r>
      <w:r>
        <w:t>:  Conceptualized Model of XSD Model Artifacts</w:t>
      </w:r>
      <w:bookmarkEnd w:id="123"/>
      <w:bookmarkEnd w:id="124"/>
    </w:p>
    <w:p w:rsidR="00C82BE4" w:rsidRDefault="00C82BE4" w:rsidP="00C82BE4">
      <w:pPr>
        <w:keepNext/>
      </w:pPr>
      <w:r>
        <w:lastRenderedPageBreak/>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Pr>
        <w:suppressAutoHyphens/>
        <w:spacing w:after="60"/>
        <w:ind w:right="-180"/>
      </w:pPr>
      <w:bookmarkStart w:id="125" w:name="_Toc258604175"/>
      <w:r>
        <w:t>The WSDL Model</w:t>
      </w:r>
      <w:bookmarkEnd w:id="125"/>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B62353" w:rsidP="00320F3D">
      <w:r>
        <w:fldChar w:fldCharType="begin"/>
      </w:r>
      <w:r w:rsidR="00422304">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rsidR="00422304">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w:t>
      </w:r>
    </w:p>
    <w:p w:rsidR="00C82BE4" w:rsidRDefault="00C82BE4" w:rsidP="00C82BE4">
      <w:pPr>
        <w:ind w:right="-1440"/>
      </w:pPr>
    </w:p>
    <w:p w:rsidR="00C82BE4" w:rsidRDefault="00834401" w:rsidP="00C82BE4">
      <w:pPr>
        <w:ind w:right="-180"/>
      </w:pPr>
      <w:r>
        <w:rPr>
          <w:noProof/>
        </w:rPr>
        <w:lastRenderedPageBreak/>
        <w:drawing>
          <wp:inline distT="0" distB="0" distL="0" distR="0" wp14:anchorId="418590A6" wp14:editId="3C0B087F">
            <wp:extent cx="5943600" cy="5638800"/>
            <wp:effectExtent l="25400" t="0" r="0" b="0"/>
            <wp:docPr id="25" name="Picture 24" descr="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png"/>
                    <pic:cNvPicPr/>
                  </pic:nvPicPr>
                  <pic:blipFill>
                    <a:blip r:embed="rId33"/>
                    <a:srcRect b="34535"/>
                    <a:stretch>
                      <a:fillRect/>
                    </a:stretch>
                  </pic:blipFill>
                  <pic:spPr>
                    <a:xfrm>
                      <a:off x="0" y="0"/>
                      <a:ext cx="5943600" cy="5638800"/>
                    </a:xfrm>
                    <a:prstGeom prst="rect">
                      <a:avLst/>
                    </a:prstGeom>
                  </pic:spPr>
                </pic:pic>
              </a:graphicData>
            </a:graphic>
          </wp:inline>
        </w:drawing>
      </w:r>
    </w:p>
    <w:p w:rsidR="00C82BE4" w:rsidRDefault="00C82BE4" w:rsidP="00C82BE4">
      <w:pPr>
        <w:pStyle w:val="Caption"/>
      </w:pPr>
      <w:bookmarkStart w:id="126" w:name="_Ref242718499"/>
      <w:bookmarkStart w:id="127" w:name="_Ref225591291"/>
      <w:bookmarkStart w:id="128" w:name="_Toc258604201"/>
      <w:r>
        <w:t xml:space="preserve">Figure </w:t>
      </w:r>
      <w:fldSimple w:instr=" SEQ &quot;Figure&quot; \*Arabic ">
        <w:r>
          <w:rPr>
            <w:noProof/>
          </w:rPr>
          <w:t>7</w:t>
        </w:r>
      </w:fldSimple>
      <w:bookmarkEnd w:id="126"/>
      <w:bookmarkEnd w:id="127"/>
      <w:r>
        <w:t>:  Conceptual Diagram of WSDL Model: Part 1</w:t>
      </w:r>
      <w:bookmarkEnd w:id="128"/>
    </w:p>
    <w:p w:rsidR="00C82BE4" w:rsidRDefault="00FA3C24" w:rsidP="00C82BE4">
      <w:pPr>
        <w:keepNext/>
        <w:jc w:val="center"/>
      </w:pPr>
      <w:r>
        <w:rPr>
          <w:noProof/>
        </w:rPr>
        <w:lastRenderedPageBreak/>
        <w:drawing>
          <wp:inline distT="0" distB="0" distL="0" distR="0" wp14:anchorId="0E51C1F6" wp14:editId="718ABB54">
            <wp:extent cx="5918200" cy="7302500"/>
            <wp:effectExtent l="25400" t="0" r="0" b="0"/>
            <wp:docPr id="2" name="Picture 1"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4"/>
                    <a:srcRect r="427" b="6486"/>
                    <a:stretch>
                      <a:fillRect/>
                    </a:stretch>
                  </pic:blipFill>
                  <pic:spPr>
                    <a:xfrm>
                      <a:off x="0" y="0"/>
                      <a:ext cx="5918200" cy="7302500"/>
                    </a:xfrm>
                    <a:prstGeom prst="rect">
                      <a:avLst/>
                    </a:prstGeom>
                  </pic:spPr>
                </pic:pic>
              </a:graphicData>
            </a:graphic>
          </wp:inline>
        </w:drawing>
      </w:r>
    </w:p>
    <w:p w:rsidR="00C82BE4" w:rsidRDefault="00C82BE4" w:rsidP="00C82BE4">
      <w:pPr>
        <w:pStyle w:val="Caption"/>
      </w:pPr>
      <w:bookmarkStart w:id="129" w:name="_Ref242717814"/>
      <w:bookmarkStart w:id="130" w:name="_Toc258604202"/>
      <w:r>
        <w:t xml:space="preserve">Figure </w:t>
      </w:r>
      <w:fldSimple w:instr=" SEQ &quot;Figure&quot; \*Arabic ">
        <w:r>
          <w:rPr>
            <w:noProof/>
          </w:rPr>
          <w:t>8</w:t>
        </w:r>
      </w:fldSimple>
      <w:bookmarkEnd w:id="129"/>
      <w:r>
        <w:t>:  Conceptual Diagram of WSDL Model: Part 2</w:t>
      </w:r>
      <w:bookmarkEnd w:id="130"/>
    </w:p>
    <w:p w:rsidR="00320F3D" w:rsidRDefault="00320F3D" w:rsidP="00320F3D">
      <w:r>
        <w:t xml:space="preserve">Note that aggregation relationships in these diagrams are modeled as Derived Relationships in the WSDL Model schema found in Appendix </w:t>
      </w:r>
      <w:r w:rsidR="00B62353">
        <w:fldChar w:fldCharType="begin"/>
      </w:r>
      <w:r>
        <w:instrText xml:space="preserve"> REF _Ref157582360 \r \h </w:instrText>
      </w:r>
      <w:r w:rsidR="00B62353">
        <w:fldChar w:fldCharType="separate"/>
      </w:r>
      <w:r>
        <w:t>H.3</w:t>
      </w:r>
      <w:r w:rsidR="00B62353">
        <w:fldChar w:fldCharType="end"/>
      </w:r>
      <w:r>
        <w:t xml:space="preserve">.  </w:t>
      </w:r>
    </w:p>
    <w:p w:rsidR="00320F3D" w:rsidRDefault="00320F3D" w:rsidP="00320F3D">
      <w:r>
        <w:lastRenderedPageBreak/>
        <w:t xml:space="preserve">Note that the WsdlExtension Artifact Type illustrated in </w:t>
      </w:r>
      <w:r w:rsidR="00B62353">
        <w:fldChar w:fldCharType="begin"/>
      </w:r>
      <w:r>
        <w:instrText xml:space="preserve"> REF _Ref242717814 \h </w:instrText>
      </w:r>
      <w:r w:rsidR="00B62353">
        <w:fldChar w:fldCharType="separate"/>
      </w:r>
      <w:r>
        <w:t xml:space="preserve">Figure </w:t>
      </w:r>
      <w:r>
        <w:rPr>
          <w:noProof/>
        </w:rPr>
        <w:t>8</w:t>
      </w:r>
      <w:r w:rsidR="00B62353">
        <w:fldChar w:fldCharType="end"/>
      </w:r>
      <w:r>
        <w:t xml:space="preserve"> below is used to model extensibility elements for any given WSDL element. This supports WSDL extensions that the repository does not recognize.</w:t>
      </w:r>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C82BE4" w:rsidP="00C82BE4">
      <w:r>
        <w:t xml:space="preserve">A WSDL document can import, include and redefine XSD document(s), as well as import other WSDL documents.  Similarly, an XSD document can import, include and redefine other XSD documents.  The model supports each of these capabilities with the Derived. </w:t>
      </w:r>
    </w:p>
    <w:p w:rsidR="00C82BE4" w:rsidRDefault="00C82BE4" w:rsidP="00C82BE4"/>
    <w:p w:rsidR="00C82BE4" w:rsidRDefault="00C82BE4" w:rsidP="00C82BE4">
      <w:r>
        <w:t xml:space="preserve"> </w:t>
      </w:r>
    </w:p>
    <w:p w:rsidR="00C82BE4" w:rsidRDefault="00C82BE4" w:rsidP="00C82BE4"/>
    <w:p w:rsidR="00C82BE4" w:rsidRDefault="00C82BE4" w:rsidP="00C82BE4">
      <w:pPr>
        <w:pageBreakBefore/>
      </w:pPr>
    </w:p>
    <w:p w:rsidR="00C82BE4" w:rsidRDefault="00C82BE4" w:rsidP="00C82BE4">
      <w:pPr>
        <w:pStyle w:val="Heading3"/>
        <w:numPr>
          <w:ilvl w:val="2"/>
          <w:numId w:val="24"/>
        </w:numPr>
        <w:suppressAutoHyphens/>
        <w:spacing w:after="60"/>
      </w:pPr>
      <w:bookmarkStart w:id="131" w:name="_Toc258604176"/>
      <w:r>
        <w:t>The SOAPWSDL Model</w:t>
      </w:r>
      <w:bookmarkEnd w:id="131"/>
    </w:p>
    <w:p w:rsidR="00C82BE4" w:rsidRDefault="00C82BE4" w:rsidP="00C82BE4">
      <w:r>
        <w:t xml:space="preserve">The SOAPWSDL Model contains the SOAP 1.1 binding specific WSDL Model artifacts for WSDL 1.1.  It is separated into its own Model and schema to simplify its use.  </w:t>
      </w:r>
      <w:r w:rsidR="00B62353">
        <w:fldChar w:fldCharType="begin"/>
      </w:r>
      <w:r w:rsidR="00422304">
        <w:instrText xml:space="preserve"> REF _Ref225608077 \h </w:instrText>
      </w:r>
      <w:r w:rsidR="00B62353">
        <w:fldChar w:fldCharType="separate"/>
      </w:r>
      <w:r>
        <w:t xml:space="preserve">Figure </w:t>
      </w:r>
      <w:r>
        <w:rPr>
          <w:noProof/>
        </w:rPr>
        <w:t>10</w:t>
      </w:r>
      <w:r w:rsidR="00B62353">
        <w:fldChar w:fldCharType="end"/>
      </w:r>
      <w:r>
        <w:t xml:space="preserve"> below illustrates a conceptual model of the relevant SOAP WSDL Model artifacts. </w:t>
      </w:r>
    </w:p>
    <w:p w:rsidR="00C82BE4" w:rsidRDefault="00C82BE4" w:rsidP="00C82BE4"/>
    <w:p w:rsidR="00C82BE4" w:rsidRDefault="00834401" w:rsidP="00C82BE4">
      <w:pPr>
        <w:keepNext/>
        <w:jc w:val="center"/>
      </w:pPr>
      <w:r>
        <w:rPr>
          <w:noProof/>
        </w:rPr>
        <w:drawing>
          <wp:inline distT="0" distB="0" distL="0" distR="0" wp14:anchorId="724171DC" wp14:editId="53B9F7F0">
            <wp:extent cx="5943600" cy="2552700"/>
            <wp:effectExtent l="25400" t="0" r="0" b="0"/>
            <wp:docPr id="31" name="Picture 30" descr="Soap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Wsdl.png"/>
                    <pic:cNvPicPr/>
                  </pic:nvPicPr>
                  <pic:blipFill>
                    <a:blip r:embed="rId35"/>
                    <a:srcRect b="69124"/>
                    <a:stretch>
                      <a:fillRect/>
                    </a:stretch>
                  </pic:blipFill>
                  <pic:spPr>
                    <a:xfrm>
                      <a:off x="0" y="0"/>
                      <a:ext cx="5943600" cy="2552700"/>
                    </a:xfrm>
                    <a:prstGeom prst="rect">
                      <a:avLst/>
                    </a:prstGeom>
                  </pic:spPr>
                </pic:pic>
              </a:graphicData>
            </a:graphic>
          </wp:inline>
        </w:drawing>
      </w:r>
    </w:p>
    <w:p w:rsidR="00C82BE4" w:rsidRDefault="00C82BE4" w:rsidP="00C82BE4">
      <w:pPr>
        <w:pStyle w:val="Caption"/>
      </w:pPr>
      <w:bookmarkStart w:id="132" w:name="_Ref242718939"/>
      <w:bookmarkStart w:id="133" w:name="_Ref225608077"/>
      <w:bookmarkStart w:id="134" w:name="_Toc258604204"/>
      <w:r>
        <w:t xml:space="preserve">Figure </w:t>
      </w:r>
      <w:fldSimple w:instr=" SEQ &quot;Figure&quot; \*Arabic ">
        <w:r>
          <w:rPr>
            <w:noProof/>
          </w:rPr>
          <w:t>10</w:t>
        </w:r>
      </w:fldSimple>
      <w:bookmarkEnd w:id="132"/>
      <w:bookmarkEnd w:id="133"/>
      <w:r>
        <w:t>:  Conceptualized Diagram of the SOAP WSDL Model</w:t>
      </w:r>
      <w:bookmarkEnd w:id="134"/>
    </w:p>
    <w:p w:rsidR="00C82BE4" w:rsidRDefault="00C82BE4" w:rsidP="00C82BE4"/>
    <w:p w:rsidR="00C82BE4" w:rsidRDefault="00C82BE4" w:rsidP="00C82BE4">
      <w:pPr>
        <w:pStyle w:val="Heading2"/>
        <w:numPr>
          <w:ilvl w:val="1"/>
          <w:numId w:val="24"/>
        </w:numPr>
        <w:suppressAutoHyphens/>
        <w:spacing w:after="60"/>
      </w:pPr>
      <w:bookmarkStart w:id="135" w:name="_Toc258604177"/>
      <w:r>
        <w:t>Referencing S-RAMP Artifacts</w:t>
      </w:r>
      <w:bookmarkEnd w:id="135"/>
    </w:p>
    <w:p w:rsidR="00C82BE4" w:rsidRDefault="00C82BE4" w:rsidP="00C82BE4">
      <w:r>
        <w:t>This section describes the syntax for referencing Artifact Type(s) in the S-RAMP bindings. The use of the references described in this section to operate on S-RAMP artifacts is specific to the binding used (e.g., the S-RAMP Atom Binding).  Please refer to the appropriate binding specific document of this specification for details.</w:t>
      </w:r>
    </w:p>
    <w:p w:rsidR="00C82BE4" w:rsidRDefault="00C82BE4" w:rsidP="00C82BE4">
      <w:r>
        <w:t>The following referential syntax applies:</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beringChange w:id="136" w:author="kurt stam" w:date="2012-11-30T09:19:00Z" w:original=""/>
        </w:numPr>
        <w:suppressAutoHyphens/>
        <w:spacing w:before="60" w:after="60"/>
      </w:pPr>
      <w:r>
        <w:t>A reference of  “/s-ramp” refers to all Artifact Types in all models</w:t>
      </w:r>
    </w:p>
    <w:p w:rsidR="00C82BE4" w:rsidRDefault="00C82BE4" w:rsidP="00C82BE4">
      <w:pPr>
        <w:numPr>
          <w:ilvl w:val="0"/>
          <w:numId w:val="30"/>
          <w:numberingChange w:id="137" w:author="kurt stam" w:date="2012-11-30T09:19:00Z" w:original=""/>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beringChange w:id="138" w:author="kurt stam" w:date="2012-11-30T09:19:00Z" w:original=""/>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B62353" w:rsidP="00C82BE4">
      <w:r>
        <w:lastRenderedPageBreak/>
        <w:fldChar w:fldCharType="begin"/>
      </w:r>
      <w:r w:rsidR="00422304">
        <w:instrText xml:space="preserve"> REF _Ref225579143 \h </w:instrText>
      </w:r>
      <w:r>
        <w:fldChar w:fldCharType="separate"/>
      </w:r>
      <w:r w:rsidR="00C82BE4">
        <w:t xml:space="preserve">Table </w:t>
      </w:r>
      <w:r w:rsidR="00C82BE4">
        <w:rPr>
          <w:noProof/>
        </w:rPr>
        <w:t>5</w:t>
      </w:r>
      <w:r>
        <w:fldChar w:fldCharType="end"/>
      </w:r>
      <w:r w:rsidR="00C82BE4">
        <w:t xml:space="preserve"> below provides the valid 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139" w:name="_Ref225579143"/>
      <w:bookmarkStart w:id="140" w:name="_Toc258604210"/>
      <w:r>
        <w:t>Table</w:t>
      </w:r>
      <w:r w:rsidR="00070E63">
        <w:t xml:space="preserve"> </w:t>
      </w:r>
      <w:bookmarkEnd w:id="139"/>
      <w:r w:rsidR="00070E63">
        <w:t>6</w:t>
      </w:r>
      <w:r>
        <w:t>:  Artifact Models and Types</w:t>
      </w:r>
      <w:bookmarkEnd w:id="140"/>
    </w:p>
    <w:tbl>
      <w:tblPr>
        <w:tblW w:w="0" w:type="auto"/>
        <w:tblInd w:w="715" w:type="dxa"/>
        <w:tblLayout w:type="fixed"/>
        <w:tblLook w:val="0000" w:firstRow="0" w:lastRow="0" w:firstColumn="0" w:lastColumn="0" w:noHBand="0" w:noVBand="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user</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{User Defined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 xml:space="preserve">Below are some examples of valid S-RAMP model and Artifact Type references.  </w:t>
      </w:r>
    </w:p>
    <w:p w:rsidR="00C82BE4" w:rsidRDefault="00C82BE4" w:rsidP="00C82BE4"/>
    <w:p w:rsidR="00C82BE4" w:rsidRDefault="00C82BE4" w:rsidP="00C82BE4">
      <w:pPr>
        <w:pStyle w:val="Caption"/>
      </w:pPr>
      <w:bookmarkStart w:id="141" w:name="_Toc258604215"/>
      <w:r>
        <w:t xml:space="preserve">Example </w:t>
      </w:r>
      <w:fldSimple w:instr=" SEQ &quot;Example&quot; \*Arabic ">
        <w:r>
          <w:rPr>
            <w:noProof/>
          </w:rPr>
          <w:t>1</w:t>
        </w:r>
      </w:fldSimple>
      <w:r>
        <w:t>:  Artifact Model and Type References</w:t>
      </w:r>
      <w:bookmarkEnd w:id="141"/>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beringChange w:id="142"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lastRenderedPageBreak/>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beringChange w:id="143"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beringChange w:id="144" w:author="kurt stam" w:date="2012-11-30T09:19:00Z" w:original="o"/>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/s-ramp/soa/Service</w:t>
      </w:r>
    </w:p>
    <w:p w:rsidR="00C82BE4" w:rsidRDefault="00C82BE4" w:rsidP="00C82BE4">
      <w:pPr>
        <w:numPr>
          <w:ilvl w:val="1"/>
          <w:numId w:val="32"/>
          <w:numberingChange w:id="145"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beringChange w:id="146"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Pr>
      </w:pPr>
      <w:bookmarkStart w:id="147" w:name="_Ref157581466"/>
      <w:r>
        <w:lastRenderedPageBreak/>
        <w:t>Classification Systems in S-RAMP</w:t>
      </w:r>
      <w:bookmarkEnd w:id="147"/>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w:t>
      </w:r>
      <w:r w:rsidR="000531EF">
        <w:t xml:space="preserve">S-RAMP will not support </w:t>
      </w:r>
      <w:r>
        <w:t xml:space="preserve">multiple inheritance.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beringChange w:id="148" w:author="kurt stam" w:date="2012-11-30T09:19:00Z" w:original=""/>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beringChange w:id="149" w:author="kurt stam" w:date="2012-11-30T09:19:00Z" w:original=""/>
        </w:numPr>
        <w:suppressAutoHyphens/>
        <w:spacing w:before="60" w:after="60"/>
      </w:pPr>
      <w:r>
        <w:lastRenderedPageBreak/>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beringChange w:id="150" w:author="kurt stam" w:date="2012-11-30T09:19:00Z" w:original=""/>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beringChange w:id="151" w:author="kurt stam" w:date="2012-11-30T09:19:00Z" w:original=""/>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beringChange w:id="152" w:author="kurt stam" w:date="2012-11-30T09:19:00Z" w:original=""/>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beringChange w:id="153" w:author="kurt stam" w:date="2012-11-30T09:19:00Z" w:original=""/>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beringChange w:id="154" w:author="kurt stam" w:date="2012-11-30T09:19:00Z" w:original=""/>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beringChange w:id="155" w:author="kurt stam" w:date="2012-11-30T09:19:00Z" w:original=""/>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beringChange w:id="156" w:author="kurt stam" w:date="2012-11-30T09:19:00Z" w:original=""/>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beringChange w:id="157" w:author="kurt stam" w:date="2012-11-30T09:19:00Z" w:original=""/>
        </w:numPr>
        <w:suppressAutoHyphens/>
        <w:spacing w:before="0" w:after="0"/>
      </w:pPr>
      <w:r>
        <w:lastRenderedPageBreak/>
        <w:t>A class MUST only be defined in one ontology</w:t>
      </w:r>
    </w:p>
    <w:p w:rsidR="00C82BE4" w:rsidRDefault="00C82BE4" w:rsidP="00C82BE4">
      <w:r>
        <w:t>The example ontology can be expressed in OWL as follows:</w:t>
      </w:r>
    </w:p>
    <w:p w:rsidR="00C82BE4" w:rsidRDefault="00C82BE4" w:rsidP="00C82BE4"/>
    <w:p w:rsidR="00C82BE4" w:rsidRDefault="00C82BE4" w:rsidP="00C82BE4">
      <w:pPr>
        <w:pStyle w:val="Caption"/>
      </w:pPr>
      <w:bookmarkStart w:id="158" w:name="_Toc258604216"/>
      <w:r>
        <w:t xml:space="preserve">Example </w:t>
      </w:r>
      <w:fldSimple w:instr=" SEQ &quot;Example&quot; \*Arabic ">
        <w:r>
          <w:rPr>
            <w:noProof/>
          </w:rPr>
          <w:t>2</w:t>
        </w:r>
      </w:fldSimple>
      <w:r>
        <w:t>:  An OWL Ontology</w:t>
      </w:r>
      <w:bookmarkEnd w:id="158"/>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lastRenderedPageBreak/>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beringChange w:id="159" w:author="kurt stam" w:date="2012-11-30T09:19:00Z" w:original=""/>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beringChange w:id="160" w:author="kurt stam" w:date="2012-11-30T09:19:00Z" w:original=""/>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beringChange w:id="161" w:author="kurt stam" w:date="2012-11-30T09:19:00Z" w:original=""/>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beringChange w:id="162" w:author="kurt stam" w:date="2012-11-30T09:19:00Z" w:original=""/>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beringChange w:id="163" w:author="kurt stam" w:date="2012-11-30T09:19:00Z" w:original=""/>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Pr>
      </w:pPr>
      <w:bookmarkStart w:id="164" w:name="_Ref157581178"/>
      <w:r>
        <w:lastRenderedPageBreak/>
        <w:t>S-RAMP Query Model</w:t>
      </w:r>
      <w:bookmarkEnd w:id="164"/>
    </w:p>
    <w:p w:rsidR="00C82BE4" w:rsidRDefault="00C82BE4" w:rsidP="000F38C5">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B62353">
        <w:fldChar w:fldCharType="begin"/>
      </w:r>
      <w:r w:rsidR="00422304">
        <w:instrText xml:space="preserve"> REF _Ref157582468 \r \h </w:instrText>
      </w:r>
      <w:r w:rsidR="00EA6E9B">
        <w:instrText xml:space="preserve"> \* MERGEFORMAT </w:instrText>
      </w:r>
      <w:r w:rsidR="00B62353">
        <w:fldChar w:fldCharType="separate"/>
      </w:r>
      <w:r>
        <w:t>4.4</w:t>
      </w:r>
      <w:r w:rsidR="00B62353">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rsidP="000F38C5">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Pr>
      </w:pPr>
      <w:bookmarkStart w:id="165" w:name="_Toc258604181"/>
      <w:r>
        <w:t>Query Dialect (XPath2) Context</w:t>
      </w:r>
    </w:p>
    <w:bookmarkEnd w:id="165"/>
    <w:p w:rsidR="00C82BE4" w:rsidRDefault="00C82BE4" w:rsidP="00C82BE4">
      <w:r>
        <w:t xml:space="preserve">Since the S-RAMP query model is based on XPath2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166" w:name="_Toc258604211"/>
      <w:r>
        <w:t xml:space="preserve">Table </w:t>
      </w:r>
      <w:r w:rsidR="00070E63">
        <w:t>7</w:t>
      </w:r>
      <w:r>
        <w:t>:  Static Context for S-RAMP Query Expressions</w:t>
      </w:r>
      <w:bookmarkEnd w:id="166"/>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B62353" w:rsidRPr="00F33E7F">
              <w:rPr>
                <w:szCs w:val="16"/>
              </w:rPr>
              <w:fldChar w:fldCharType="begin"/>
            </w:r>
            <w:r w:rsidRPr="00F33E7F">
              <w:rPr>
                <w:szCs w:val="16"/>
              </w:rPr>
              <w:instrText xml:space="preserve"> REF _Ref225672797 \h </w:instrText>
            </w:r>
            <w:r w:rsidR="00B62353" w:rsidRPr="00F33E7F">
              <w:rPr>
                <w:szCs w:val="16"/>
              </w:rPr>
            </w:r>
            <w:r w:rsidR="00B62353" w:rsidRPr="00F33E7F">
              <w:rPr>
                <w:szCs w:val="16"/>
              </w:rPr>
              <w:fldChar w:fldCharType="separate"/>
            </w:r>
            <w:r w:rsidRPr="00F33E7F">
              <w:t xml:space="preserve">Table </w:t>
            </w:r>
            <w:r w:rsidRPr="00F33E7F">
              <w:rPr>
                <w:noProof/>
              </w:rPr>
              <w:t>1</w:t>
            </w:r>
            <w:r w:rsidR="00B62353"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ins w:id="167" w:author="Eric Wittmann" w:date="2012-12-04T09:33:00Z">
              <w:r w:rsidRPr="002A3270">
                <w:rPr>
                  <w:szCs w:val="16"/>
                </w:rPr>
                <w:t>http://s-ramp.org/xmlns/2010/s-ramp</w:t>
              </w:r>
            </w:ins>
            <w:del w:id="168" w:author="Eric Wittmann" w:date="2012-12-04T09:33:00Z">
              <w:r w:rsidR="00C82BE4" w:rsidRPr="00F33E7F" w:rsidDel="002A3270">
                <w:rPr>
                  <w:szCs w:val="16"/>
                </w:rPr>
                <w:delText>“s-ramp”</w:delText>
              </w:r>
            </w:del>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ins w:id="169" w:author="Eric Wittmann" w:date="2012-12-04T09:32:00Z">
              <w:r w:rsidRPr="002A3270">
                <w:rPr>
                  <w:szCs w:val="16"/>
                </w:rPr>
                <w:t>http://s-ramp.org/xmlns/2010/s-ramp</w:t>
              </w:r>
            </w:ins>
            <w:del w:id="170" w:author="Eric Wittmann" w:date="2012-12-04T09:32:00Z">
              <w:r w:rsidR="00C82BE4" w:rsidRPr="00F33E7F" w:rsidDel="002A3270">
                <w:rPr>
                  <w:szCs w:val="16"/>
                </w:rPr>
                <w:delText>“s-ramp”</w:delText>
              </w:r>
            </w:del>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F16BFC">
            <w:pPr>
              <w:snapToGrid w:val="0"/>
              <w:rPr>
                <w:szCs w:val="16"/>
              </w:rPr>
            </w:pPr>
            <w:r w:rsidRPr="00F33E7F">
              <w:rPr>
                <w:szCs w:val="16"/>
              </w:rPr>
              <w:t xml:space="preserve">S-RAMP schemas are defined </w:t>
            </w:r>
            <w:r w:rsidR="00F16BFC">
              <w:rPr>
                <w:szCs w:val="16"/>
              </w:rPr>
              <w:t xml:space="preserve">at </w:t>
            </w:r>
            <w:r w:rsidR="00F16BFC" w:rsidRPr="00F16BFC">
              <w:rPr>
                <w:szCs w:val="16"/>
              </w:rPr>
              <w:t>https://www.oasis-open.org/committees/tc_home.php?wg_abbrev=s-ramp</w:t>
            </w:r>
            <w:r w:rsidRPr="00F33E7F">
              <w:rPr>
                <w:szCs w:val="16"/>
              </w:rPr>
              <w:t>.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lastRenderedPageBreak/>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Only the variables used in a template based query 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w:t>
            </w:r>
            <w:ins w:id="171" w:author="Eric Wittmann" w:date="2012-12-04T09:30:00Z">
              <w:r w:rsidR="007D6BA1" w:rsidRPr="007D6BA1">
                <w:rPr>
                  <w:color w:val="000000"/>
                  <w:szCs w:val="16"/>
                </w:rPr>
                <w:t>http://s-ramp.org/xmlns/2010/s-ramp</w:t>
              </w:r>
            </w:ins>
            <w:del w:id="172" w:author="Eric Wittmann" w:date="2012-12-04T09:30:00Z">
              <w:r w:rsidRPr="00F33E7F" w:rsidDel="007D6BA1">
                <w:rPr>
                  <w:color w:val="000000"/>
                  <w:szCs w:val="16"/>
                </w:rPr>
                <w:delText>[namespace of this specification]</w:delText>
              </w:r>
            </w:del>
            <w:r w:rsidRPr="00F33E7F">
              <w:rPr>
                <w:color w:val="000000"/>
                <w:szCs w:val="16"/>
              </w:rPr>
              <w:t>,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B62353" w:rsidRPr="00F33E7F">
              <w:rPr>
                <w:color w:val="000000"/>
                <w:szCs w:val="16"/>
              </w:rPr>
              <w:fldChar w:fldCharType="begin"/>
            </w:r>
            <w:r w:rsidRPr="00F33E7F">
              <w:rPr>
                <w:color w:val="000000"/>
                <w:szCs w:val="16"/>
              </w:rPr>
              <w:instrText xml:space="preserve"> REF QUERY_OPS \h </w:instrText>
            </w:r>
            <w:r w:rsidR="00B62353" w:rsidRPr="00F33E7F">
              <w:rPr>
                <w:color w:val="000000"/>
                <w:szCs w:val="16"/>
              </w:rPr>
            </w:r>
            <w:r w:rsidR="00B62353" w:rsidRPr="00F33E7F">
              <w:rPr>
                <w:color w:val="000000"/>
                <w:szCs w:val="16"/>
              </w:rPr>
              <w:fldChar w:fldCharType="separate"/>
            </w:r>
            <w:r w:rsidRPr="00F33E7F">
              <w:rPr>
                <w:rStyle w:val="Refterm"/>
              </w:rPr>
              <w:t>[QUERYOPS]</w:t>
            </w:r>
            <w:r w:rsidR="00B62353" w:rsidRPr="00F33E7F">
              <w:rPr>
                <w:color w:val="000000"/>
                <w:szCs w:val="16"/>
              </w:rPr>
              <w:fldChar w:fldCharType="end"/>
            </w:r>
            <w:r w:rsidRPr="00F33E7F">
              <w:rPr>
                <w:color w:val="000000"/>
                <w:szCs w:val="16"/>
              </w:rPr>
              <w:t xml:space="preserve">, plus functions defined in Section </w:t>
            </w:r>
            <w:r w:rsidR="00B62353" w:rsidRPr="00F33E7F">
              <w:rPr>
                <w:color w:val="000000"/>
                <w:szCs w:val="16"/>
              </w:rPr>
              <w:fldChar w:fldCharType="begin"/>
            </w:r>
            <w:r w:rsidRPr="00F33E7F">
              <w:rPr>
                <w:color w:val="000000"/>
                <w:szCs w:val="16"/>
              </w:rPr>
              <w:instrText xml:space="preserve"> REF _Ref157582555 \r \h </w:instrText>
            </w:r>
            <w:r w:rsidR="00B62353" w:rsidRPr="00F33E7F">
              <w:rPr>
                <w:color w:val="000000"/>
                <w:szCs w:val="16"/>
              </w:rPr>
            </w:r>
            <w:r w:rsidR="00B62353" w:rsidRPr="00F33E7F">
              <w:rPr>
                <w:color w:val="000000"/>
                <w:szCs w:val="16"/>
              </w:rPr>
              <w:fldChar w:fldCharType="separate"/>
            </w:r>
            <w:r w:rsidRPr="00F33E7F">
              <w:rPr>
                <w:color w:val="000000"/>
                <w:szCs w:val="16"/>
              </w:rPr>
              <w:t>4.3</w:t>
            </w:r>
            <w:r w:rsidR="00B62353"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EB37D8">
            <w:pPr>
              <w:autoSpaceDE w:val="0"/>
              <w:snapToGrid w:val="0"/>
              <w:spacing w:before="0" w:after="0"/>
              <w:rPr>
                <w:szCs w:val="16"/>
              </w:rPr>
            </w:pPr>
            <w:hyperlink r:id="rId36"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del w:id="173" w:author="Eric Wittmann" w:date="2012-12-04T09:31:00Z">
              <w:r w:rsidRPr="00F33E7F" w:rsidDel="007D6BA1">
                <w:rPr>
                  <w:rStyle w:val="HTMLCode"/>
                  <w:rFonts w:eastAsia="MS Mincho"/>
                  <w:szCs w:val="16"/>
                </w:rPr>
                <w:delText xml:space="preserve"> </w:delText>
              </w:r>
            </w:del>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 xml:space="preserve">The following dynamic context defines the default values </w:t>
      </w:r>
      <w:r w:rsidR="00F16BFC">
        <w:t xml:space="preserve">that </w:t>
      </w:r>
      <w:r>
        <w:t>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174" w:name="_Toc258604212"/>
      <w:r>
        <w:t xml:space="preserve">Table </w:t>
      </w:r>
      <w:r w:rsidR="00070E63">
        <w:t>8</w:t>
      </w:r>
      <w:fldSimple w:instr=" SEQ &quot;Table&quot; \*Arabic ">
        <w:r>
          <w:rPr>
            <w:noProof/>
          </w:rPr>
          <w:t>7</w:t>
        </w:r>
      </w:fldSimple>
      <w:r>
        <w:t>:  Dynamic Context for S-RAMP Query Expressions</w:t>
      </w:r>
      <w:bookmarkEnd w:id="174"/>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lastRenderedPageBreak/>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r w:rsidR="00B62353">
        <w:fldChar w:fldCharType="begin"/>
      </w:r>
      <w:r w:rsidR="00422304">
        <w:instrText xml:space="preserve"> REF _Ref225579143 \h </w:instrText>
      </w:r>
      <w:r w:rsidR="00B62353">
        <w:fldChar w:fldCharType="separate"/>
      </w:r>
      <w:r>
        <w:t xml:space="preserve">Table </w:t>
      </w:r>
      <w:r>
        <w:rPr>
          <w:noProof/>
        </w:rPr>
        <w:t>5</w:t>
      </w:r>
      <w:r w:rsidR="00B62353">
        <w:fldChar w:fldCharType="end"/>
      </w:r>
      <w:r>
        <w:t>.</w:t>
      </w:r>
    </w:p>
    <w:p w:rsidR="00C82BE4" w:rsidRDefault="00C82BE4" w:rsidP="00C82BE4">
      <w:r>
        <w:t>Additional features and limitations of S-RAMP query support:</w:t>
      </w:r>
    </w:p>
    <w:p w:rsidR="00C82BE4" w:rsidRDefault="00C82BE4" w:rsidP="00C82BE4">
      <w:pPr>
        <w:numPr>
          <w:ilvl w:val="0"/>
          <w:numId w:val="32"/>
          <w:numberingChange w:id="175" w:author="kurt stam" w:date="2012-11-30T09:19:00Z" w:original=""/>
        </w:numPr>
        <w:suppressAutoHyphens/>
        <w:spacing w:before="60" w:after="60"/>
      </w:pPr>
      <w:r>
        <w:t>Uses the XPath2 default Axis of ancestor / child</w:t>
      </w:r>
    </w:p>
    <w:p w:rsidR="00C82BE4" w:rsidRDefault="00C82BE4" w:rsidP="00C82BE4">
      <w:pPr>
        <w:numPr>
          <w:ilvl w:val="0"/>
          <w:numId w:val="32"/>
          <w:numberingChange w:id="176" w:author="kurt stam" w:date="2012-11-30T09:19:00Z" w:original=""/>
        </w:numPr>
        <w:suppressAutoHyphens/>
        <w:spacing w:before="60" w:after="60"/>
      </w:pPr>
      <w:r>
        <w:t>The XPath abbreviated paths listed below are not supported:</w:t>
      </w:r>
    </w:p>
    <w:p w:rsidR="00C82BE4" w:rsidRDefault="00C82BE4" w:rsidP="00C82BE4">
      <w:pPr>
        <w:numPr>
          <w:ilvl w:val="1"/>
          <w:numId w:val="32"/>
          <w:numberingChange w:id="177" w:author="kurt stam" w:date="2012-11-30T09:19:00Z" w:original="o"/>
        </w:numPr>
        <w:suppressAutoHyphens/>
        <w:spacing w:before="60" w:after="60"/>
      </w:pPr>
      <w:r>
        <w:t xml:space="preserve">‘..’ </w:t>
      </w:r>
    </w:p>
    <w:p w:rsidR="00C82BE4" w:rsidRDefault="00C82BE4" w:rsidP="00C82BE4">
      <w:pPr>
        <w:numPr>
          <w:ilvl w:val="0"/>
          <w:numId w:val="32"/>
          <w:numberingChange w:id="178" w:author="kurt stam" w:date="2012-11-30T09:19:00Z" w:original=""/>
        </w:numPr>
        <w:suppressAutoHyphens/>
        <w:spacing w:before="60" w:after="60"/>
      </w:pPr>
      <w:r>
        <w:t>XPath2 Node types are not supported</w:t>
      </w:r>
    </w:p>
    <w:p w:rsidR="00C82BE4" w:rsidRDefault="00C82BE4" w:rsidP="00C82BE4">
      <w:pPr>
        <w:numPr>
          <w:ilvl w:val="1"/>
          <w:numId w:val="32"/>
          <w:numberingChange w:id="179" w:author="kurt stam" w:date="2012-11-30T09:19:00Z" w:original="o"/>
        </w:numPr>
        <w:suppressAutoHyphens/>
        <w:spacing w:before="60" w:after="60"/>
      </w:pPr>
      <w:r>
        <w:t>Comment, text and so on are not relevant in an S-RAMP query</w:t>
      </w:r>
    </w:p>
    <w:p w:rsidR="00C82BE4" w:rsidRDefault="00C82BE4" w:rsidP="00C82BE4">
      <w:pPr>
        <w:pStyle w:val="Heading2"/>
        <w:numPr>
          <w:ilvl w:val="1"/>
          <w:numId w:val="2"/>
        </w:numPr>
      </w:pPr>
      <w:bookmarkStart w:id="180" w:name="_Toc258604182"/>
      <w:r>
        <w:t>Query Expression Predicates</w:t>
      </w:r>
    </w:p>
    <w:bookmarkEnd w:id="180"/>
    <w:p w:rsidR="00C82BE4" w:rsidRDefault="00C82BE4" w:rsidP="00C82BE4">
      <w:pPr>
        <w:tabs>
          <w:tab w:val="left" w:pos="2160"/>
        </w:tabs>
      </w:pPr>
      <w:r>
        <w:t xml:space="preserve">The default namespace assumed in an S-RAMP query is </w:t>
      </w:r>
      <w:ins w:id="181" w:author="Eric Wittmann" w:date="2012-12-04T09:33:00Z">
        <w:r w:rsidR="002A3270" w:rsidRPr="002A3270">
          <w:t>http://s-ramp.org/xmlns/2010/s-ramp</w:t>
        </w:r>
      </w:ins>
      <w:del w:id="182" w:author="Eric Wittmann" w:date="2012-12-04T09:33:00Z">
        <w:r w:rsidDel="002A3270">
          <w:delText>“s-ramp”</w:delText>
        </w:r>
      </w:del>
      <w:r>
        <w:t>.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r>
        <w:t xml:space="preserve">corresponds to the S-RAMP Artifact Model and Type reference syntax (see </w:t>
      </w:r>
      <w:r w:rsidR="00B62353">
        <w:fldChar w:fldCharType="begin"/>
      </w:r>
      <w:r w:rsidR="00422304">
        <w:instrText xml:space="preserve"> REF _Ref225579143 \h </w:instrText>
      </w:r>
      <w:r w:rsidR="00B62353">
        <w:fldChar w:fldCharType="separate"/>
      </w:r>
      <w:r>
        <w:t xml:space="preserve">Table </w:t>
      </w:r>
      <w:r>
        <w:rPr>
          <w:noProof/>
        </w:rPr>
        <w:t>5</w:t>
      </w:r>
      <w:r w:rsidR="00B62353">
        <w:fldChar w:fldCharType="end"/>
      </w:r>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r>
        <w:t xml:space="preserve">is an XPath2 predicate which conforms to the S-RAMP query grammar (see Section </w:t>
      </w:r>
      <w:r w:rsidR="00B62353">
        <w:fldChar w:fldCharType="begin"/>
      </w:r>
      <w:r w:rsidR="00422304">
        <w:instrText xml:space="preserve"> REF _Ref157582468 \r \h </w:instrText>
      </w:r>
      <w:r w:rsidR="00B62353">
        <w:fldChar w:fldCharType="separate"/>
      </w:r>
      <w:r>
        <w:t>4.4</w:t>
      </w:r>
      <w:r w:rsidR="00B62353">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183" w:name="_Toc258604217"/>
      <w:r>
        <w:t xml:space="preserve">Example </w:t>
      </w:r>
      <w:fldSimple w:instr=" SEQ &quot;Example&quot; \*Arabic ">
        <w:r>
          <w:rPr>
            <w:noProof/>
          </w:rPr>
          <w:t>3</w:t>
        </w:r>
      </w:fldSimple>
      <w:r>
        <w:t>:  Query Expressions Using Properties</w:t>
      </w:r>
      <w:bookmarkEnd w:id="183"/>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lastRenderedPageBreak/>
        <w:t>/s-ramp/xsd/XsdDocument[@someProperty]</w:t>
      </w:r>
      <w:r>
        <w:rPr>
          <w:rFonts w:ascii="Courier New" w:hAnsi="Courier New" w:cs="Courier New"/>
          <w:b/>
          <w:sz w:val="16"/>
          <w:szCs w:val="16"/>
        </w:rPr>
        <w:tab/>
      </w:r>
    </w:p>
    <w:p w:rsidR="00C82BE4" w:rsidRDefault="00C82BE4" w:rsidP="00C82BE4">
      <w:pPr>
        <w:numPr>
          <w:ilvl w:val="1"/>
          <w:numId w:val="33"/>
          <w:numberingChange w:id="184"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beringChange w:id="185"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beringChange w:id="186"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beringChange w:id="187"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188" w:name="_Toc258604218"/>
      <w:r>
        <w:t xml:space="preserve">Example </w:t>
      </w:r>
      <w:fldSimple w:instr=" SEQ &quot;Example&quot; \*Arabic ">
        <w:r>
          <w:rPr>
            <w:noProof/>
          </w:rPr>
          <w:t>4</w:t>
        </w:r>
      </w:fldSimple>
      <w:r>
        <w:t>:  Query Expression Using Relationships</w:t>
      </w:r>
      <w:bookmarkEnd w:id="188"/>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beringChange w:id="189" w:author="kurt stam" w:date="2012-11-30T09:19:00Z" w:original="o"/>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beringChange w:id="190"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191" w:name="_Toc258604219"/>
      <w:r>
        <w:t xml:space="preserve">Example </w:t>
      </w:r>
      <w:fldSimple w:instr=" SEQ &quot;Example&quot; \*Arabic ">
        <w:r>
          <w:rPr>
            <w:noProof/>
          </w:rPr>
          <w:t>5</w:t>
        </w:r>
      </w:fldSimple>
      <w:r>
        <w:t>:  Query Expressions Using Relationships and Properties</w:t>
      </w:r>
      <w:bookmarkEnd w:id="191"/>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beringChange w:id="192"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beringChange w:id="193"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C82BE4" w:rsidP="00C82BE4">
      <w:pPr>
        <w:spacing w:before="0" w:after="200" w:line="276" w:lineRule="auto"/>
      </w:pPr>
    </w:p>
    <w:p w:rsidR="00C82BE4" w:rsidRDefault="00C82BE4" w:rsidP="00C82BE4">
      <w:pPr>
        <w:pStyle w:val="Heading2"/>
        <w:numPr>
          <w:ilvl w:val="1"/>
          <w:numId w:val="2"/>
        </w:numPr>
      </w:pPr>
      <w:bookmarkStart w:id="194" w:name="_Ref157582555"/>
      <w:r>
        <w:t>Query Functions</w:t>
      </w:r>
      <w:bookmarkEnd w:id="194"/>
    </w:p>
    <w:p w:rsidR="00C82BE4" w:rsidRDefault="00C82BE4" w:rsidP="00C82BE4">
      <w:r>
        <w:t xml:space="preserve">S-RAMP defines a number of its own query functions in addition to using some already defined in XPath 2.0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B62353" w:rsidP="00C82BE4">
      <w:pPr>
        <w:spacing w:before="0" w:after="200" w:line="276" w:lineRule="auto"/>
      </w:pPr>
      <w:r>
        <w:lastRenderedPageBreak/>
        <w:fldChar w:fldCharType="begin"/>
      </w:r>
      <w:r w:rsidR="00422304">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beringChange w:id="195" w:author="kurt stam" w:date="2012-11-30T09:19:00Z" w:original=""/>
        </w:numPr>
        <w:tabs>
          <w:tab w:val="left" w:pos="1080"/>
        </w:tabs>
        <w:suppressAutoHyphens/>
        <w:spacing w:before="60" w:after="60"/>
        <w:ind w:left="1080" w:firstLine="0"/>
      </w:pPr>
      <w:r>
        <w:t>class color</w:t>
      </w:r>
    </w:p>
    <w:p w:rsidR="00C82BE4" w:rsidRDefault="00C82BE4" w:rsidP="00C82BE4">
      <w:pPr>
        <w:numPr>
          <w:ilvl w:val="1"/>
          <w:numId w:val="32"/>
          <w:numberingChange w:id="196" w:author="kurt stam" w:date="2012-11-30T09:19:00Z" w:original="o"/>
        </w:numPr>
        <w:tabs>
          <w:tab w:val="left" w:pos="1800"/>
        </w:tabs>
        <w:suppressAutoHyphens/>
        <w:spacing w:before="60" w:after="60"/>
        <w:ind w:left="1800" w:firstLine="0"/>
      </w:pPr>
      <w:r>
        <w:t>class red</w:t>
      </w:r>
    </w:p>
    <w:p w:rsidR="00C82BE4" w:rsidRDefault="00C82BE4" w:rsidP="00C82BE4">
      <w:pPr>
        <w:numPr>
          <w:ilvl w:val="1"/>
          <w:numId w:val="32"/>
          <w:numberingChange w:id="197" w:author="kurt stam" w:date="2012-11-30T09:19:00Z" w:original="o"/>
        </w:numPr>
        <w:tabs>
          <w:tab w:val="left" w:pos="1800"/>
        </w:tabs>
        <w:suppressAutoHyphens/>
        <w:spacing w:before="60" w:after="60"/>
        <w:ind w:left="1800" w:firstLine="0"/>
      </w:pPr>
      <w:r>
        <w:t>class white</w:t>
      </w:r>
    </w:p>
    <w:p w:rsidR="00C82BE4" w:rsidRDefault="00C82BE4" w:rsidP="00C82BE4">
      <w:pPr>
        <w:numPr>
          <w:ilvl w:val="0"/>
          <w:numId w:val="32"/>
          <w:numberingChange w:id="198" w:author="kurt stam" w:date="2012-11-30T09:19:00Z" w:original=""/>
        </w:numPr>
        <w:tabs>
          <w:tab w:val="left" w:pos="1080"/>
        </w:tabs>
        <w:suppressAutoHyphens/>
        <w:spacing w:before="60" w:after="60"/>
        <w:ind w:left="1080" w:firstLine="0"/>
      </w:pPr>
      <w:r>
        <w:t>class taste</w:t>
      </w:r>
    </w:p>
    <w:p w:rsidR="00C82BE4" w:rsidRDefault="00C82BE4" w:rsidP="00C82BE4">
      <w:pPr>
        <w:numPr>
          <w:ilvl w:val="1"/>
          <w:numId w:val="32"/>
          <w:numberingChange w:id="199" w:author="kurt stam" w:date="2012-11-30T09:19:00Z" w:original="o"/>
        </w:numPr>
        <w:tabs>
          <w:tab w:val="left" w:pos="1800"/>
        </w:tabs>
        <w:suppressAutoHyphens/>
        <w:spacing w:before="60" w:after="60"/>
        <w:ind w:left="1800" w:firstLine="0"/>
      </w:pPr>
      <w:r>
        <w:t>class sour</w:t>
      </w:r>
    </w:p>
    <w:p w:rsidR="00C82BE4" w:rsidRDefault="00C82BE4" w:rsidP="00C82BE4">
      <w:pPr>
        <w:numPr>
          <w:ilvl w:val="1"/>
          <w:numId w:val="32"/>
          <w:numberingChange w:id="200" w:author="kurt stam" w:date="2012-11-30T09:19:00Z" w:original="o"/>
        </w:numPr>
        <w:tabs>
          <w:tab w:val="left" w:pos="1800"/>
        </w:tabs>
        <w:suppressAutoHyphens/>
        <w:spacing w:before="60" w:after="60"/>
        <w:ind w:left="1800" w:firstLine="0"/>
      </w:pPr>
      <w:r>
        <w:t>class sweet</w:t>
      </w:r>
    </w:p>
    <w:p w:rsidR="00C82BE4" w:rsidRDefault="00C82BE4" w:rsidP="00C82BE4">
      <w:pPr>
        <w:numPr>
          <w:ilvl w:val="1"/>
          <w:numId w:val="32"/>
          <w:numberingChange w:id="201" w:author="kurt stam" w:date="2012-11-30T09:19:00Z" w:original="o"/>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beringChange w:id="202" w:author="kurt stam" w:date="2012-11-30T09:19:00Z" w:original=""/>
        </w:numPr>
        <w:tabs>
          <w:tab w:val="left" w:pos="1080"/>
        </w:tabs>
        <w:suppressAutoHyphens/>
        <w:spacing w:before="60" w:after="60"/>
        <w:ind w:left="1080" w:firstLine="0"/>
      </w:pPr>
      <w:r>
        <w:t>name = ”Bread” classifiedBy = [“white”, “sweet”]</w:t>
      </w:r>
    </w:p>
    <w:p w:rsidR="00C82BE4" w:rsidRDefault="00C82BE4" w:rsidP="00C82BE4">
      <w:pPr>
        <w:numPr>
          <w:ilvl w:val="0"/>
          <w:numId w:val="32"/>
          <w:numberingChange w:id="203" w:author="kurt stam" w:date="2012-11-30T09:19:00Z" w:original=""/>
        </w:numPr>
        <w:tabs>
          <w:tab w:val="left" w:pos="1080"/>
        </w:tabs>
        <w:suppressAutoHyphens/>
        <w:spacing w:before="60" w:after="60"/>
        <w:ind w:left="1080" w:firstLine="0"/>
      </w:pPr>
      <w:r>
        <w:t>name = ”Wine” classifiedBy = [“red”, “sweet”]</w:t>
      </w:r>
    </w:p>
    <w:p w:rsidR="00C82BE4" w:rsidRDefault="00C82BE4" w:rsidP="00C82BE4">
      <w:pPr>
        <w:numPr>
          <w:ilvl w:val="0"/>
          <w:numId w:val="32"/>
          <w:numberingChange w:id="204" w:author="kurt stam" w:date="2012-11-30T09:19:00Z" w:original=""/>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205" w:name="_Ref242789866"/>
      <w:bookmarkStart w:id="206" w:name="_Toc258604213"/>
      <w:r>
        <w:t xml:space="preserve">Table </w:t>
      </w:r>
      <w:bookmarkEnd w:id="205"/>
      <w:r w:rsidR="00070E63">
        <w:t>9</w:t>
      </w:r>
      <w:r>
        <w:t>:  Query Functions Used in S-RAMP</w:t>
      </w:r>
      <w:bookmarkEnd w:id="206"/>
    </w:p>
    <w:tbl>
      <w:tblPr>
        <w:tblW w:w="0" w:type="auto"/>
        <w:tblInd w:w="-5" w:type="dxa"/>
        <w:tblLayout w:type="fixed"/>
        <w:tblLook w:val="0000" w:firstRow="0" w:lastRow="0" w:firstColumn="0" w:lastColumn="0" w:noHBand="0" w:noVBand="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rPr>
            </w:pPr>
            <w:r>
              <w:rPr>
                <w:b/>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rPr>
            </w:pPr>
            <w:r>
              <w:rPr>
                <w:b/>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Note: if a property or relationship has no namespace, the default namespace is </w:t>
            </w:r>
            <w:ins w:id="207" w:author="Eric Wittmann" w:date="2012-12-04T09:33:00Z">
              <w:r w:rsidR="002A3270" w:rsidRPr="002A3270">
                <w:rPr>
                  <w:rFonts w:ascii="Arial" w:hAnsi="Arial"/>
                  <w:sz w:val="20"/>
                  <w:szCs w:val="20"/>
                </w:rPr>
                <w:t>http://s-ramp.org/xmlns/2010/s-ramp</w:t>
              </w:r>
            </w:ins>
            <w:del w:id="208" w:author="Eric Wittmann" w:date="2012-12-04T09:33:00Z">
              <w:r w:rsidRPr="001C65EA" w:rsidDel="002A3270">
                <w:rPr>
                  <w:rFonts w:ascii="Arial" w:hAnsi="Arial"/>
                  <w:sz w:val="20"/>
                  <w:szCs w:val="20"/>
                </w:rPr>
                <w:delText>“s-ramp”</w:delText>
              </w:r>
            </w:del>
            <w:r w:rsidRPr="001C65EA">
              <w:rPr>
                <w:rFonts w:ascii="Arial" w:hAnsi="Arial"/>
                <w:sz w:val="20"/>
                <w:szCs w:val="20"/>
              </w:rPr>
              <w:t>:</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Pr>
      </w:pPr>
      <w:bookmarkStart w:id="209" w:name="_Ref157582468"/>
      <w:r>
        <w:t>Query Grammar</w:t>
      </w:r>
      <w:bookmarkEnd w:id="209"/>
    </w:p>
    <w:p w:rsidR="00C82BE4" w:rsidRDefault="00C82BE4" w:rsidP="00C82BE4">
      <w:r>
        <w:t xml:space="preserve">This section describes the XPath2 based query grammar used in S-RAMP.  It is based on a redacted subset of the XPath 2.0 grammar </w:t>
      </w:r>
      <w:r w:rsidR="00B62353">
        <w:fldChar w:fldCharType="begin"/>
      </w:r>
      <w:r w:rsidR="00422304">
        <w:instrText xml:space="preserve"> REF XPATH \h </w:instrText>
      </w:r>
      <w:r w:rsidR="00B62353">
        <w:fldChar w:fldCharType="separate"/>
      </w:r>
      <w:r>
        <w:rPr>
          <w:rStyle w:val="Refterm"/>
        </w:rPr>
        <w:t>[XPATH]</w:t>
      </w:r>
      <w:r w:rsidR="00B62353">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lastRenderedPageBreak/>
        <w:tab/>
        <w:t>| /s-ramp/&lt;artifact-model&gt;/&lt;artifact-type&gt;</w:t>
      </w:r>
    </w:p>
    <w:p w:rsidR="00C82BE4" w:rsidRDefault="00C82BE4" w:rsidP="00C82BE4">
      <w:r>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r>
        <w:rPr>
          <w:b/>
        </w:rPr>
        <w:t>any-outgoing-relationship</w:t>
      </w:r>
      <w:r>
        <w:t>::=</w:t>
      </w:r>
    </w:p>
    <w:p w:rsidR="00C82BE4" w:rsidRDefault="00C82BE4" w:rsidP="00C82BE4">
      <w:pPr>
        <w:rPr>
          <w:i/>
        </w:rPr>
      </w:pPr>
      <w:r>
        <w:tab/>
      </w:r>
      <w:r>
        <w:rPr>
          <w:i/>
        </w:rPr>
        <w:t>outgoing</w:t>
      </w:r>
    </w:p>
    <w:p w:rsidR="00C82BE4" w:rsidRDefault="00C82BE4" w:rsidP="00C82BE4">
      <w:pPr>
        <w:rPr>
          <w:i/>
        </w:rPr>
      </w:pPr>
    </w:p>
    <w:p w:rsidR="00C82BE4" w:rsidRDefault="00C82BE4" w:rsidP="00C82BE4">
      <w:r>
        <w:rPr>
          <w:b/>
        </w:rPr>
        <w:t>any-incoming-relationship::</w:t>
      </w:r>
      <w:r>
        <w:t xml:space="preserve"> =</w:t>
      </w:r>
    </w:p>
    <w:p w:rsidR="00C82BE4" w:rsidRDefault="00C82BE4" w:rsidP="00C82BE4">
      <w:pPr>
        <w:rPr>
          <w:i/>
        </w:rPr>
      </w:pPr>
      <w:r>
        <w:tab/>
      </w:r>
      <w:r>
        <w:rPr>
          <w:i/>
        </w:rPr>
        <w:t>incoming</w:t>
      </w:r>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lastRenderedPageBreak/>
        <w:t>|ForwardPropertyStep</w:t>
      </w:r>
      <w:r>
        <w:br/>
        <w:t>| ForwardPropertyStep</w:t>
      </w:r>
      <w:r w:rsidDel="000F7EF3">
        <w:t xml:space="preserve"> </w:t>
      </w:r>
      <w:r>
        <w:t xml:space="preserve"> '=' PrimaryExpr</w:t>
      </w:r>
      <w:r>
        <w:br/>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C82BE4" w:rsidRDefault="00C82BE4" w:rsidP="00C82BE4">
      <w:pPr>
        <w:ind w:firstLine="720"/>
        <w:rPr>
          <w:lang w:val="fr-FR"/>
        </w:rPr>
      </w:pPr>
      <w:r>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t xml:space="preserve">NodeType ::= </w:t>
      </w:r>
    </w:p>
    <w:p w:rsidR="00C82BE4" w:rsidRDefault="00C82BE4" w:rsidP="00C82BE4">
      <w:pPr>
        <w:ind w:firstLine="720"/>
        <w:rPr>
          <w:lang w:val="de-DE"/>
        </w:rPr>
      </w:pPr>
      <w:r>
        <w:rPr>
          <w:lang w:val="de-DE"/>
        </w:rPr>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Pr>
      </w:pPr>
      <w:bookmarkStart w:id="210"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211" w:name="_Ref226358743"/>
      <w:r>
        <w:rPr>
          <w:shd w:val="clear" w:color="auto" w:fill="FFFF00"/>
        </w:rPr>
        <w:t xml:space="preserve"> </w:t>
      </w:r>
      <w:bookmarkEnd w:id="211"/>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beringChange w:id="212" w:author="kurt stam" w:date="2012-11-30T09:19:00Z" w:original=""/>
        </w:numPr>
        <w:suppressAutoHyphens/>
        <w:spacing w:before="60" w:after="60"/>
      </w:pPr>
      <w:r>
        <w:t>queryName: The name of the Stored Query instance. This must be unique.</w:t>
      </w:r>
    </w:p>
    <w:p w:rsidR="00C82BE4" w:rsidRDefault="00C82BE4" w:rsidP="00C82BE4">
      <w:pPr>
        <w:numPr>
          <w:ilvl w:val="0"/>
          <w:numId w:val="31"/>
          <w:numberingChange w:id="213" w:author="kurt stam" w:date="2012-11-30T09:19:00Z" w:original=""/>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210"/>
    <w:p w:rsidR="00C82BE4" w:rsidRPr="00D5207A" w:rsidRDefault="00C82BE4" w:rsidP="00C82BE4">
      <w:pPr>
        <w:pStyle w:val="Ref"/>
      </w:pPr>
    </w:p>
    <w:p w:rsidR="00C82BE4" w:rsidRDefault="00C82BE4" w:rsidP="00C82BE4">
      <w:pPr>
        <w:pStyle w:val="Heading1"/>
        <w:numPr>
          <w:ilvl w:val="0"/>
          <w:numId w:val="0"/>
        </w:numPr>
      </w:pPr>
      <w:r>
        <w:lastRenderedPageBreak/>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t>
      </w:r>
      <w:r w:rsidR="00F16BFC">
        <w:t xml:space="preserve">that </w:t>
      </w:r>
      <w:r>
        <w:t xml:space="preserve">takes precedence over the S-RAMP XML Schema in the appendix of this document.  The authoritative S-RAMP XML Schema is published at: </w:t>
      </w:r>
    </w:p>
    <w:p w:rsidR="00C82BE4" w:rsidRDefault="00F16BFC" w:rsidP="00C82BE4">
      <w:pPr>
        <w:pStyle w:val="AppendixHeading1"/>
      </w:pPr>
      <w:r w:rsidRPr="00F16BFC">
        <w:lastRenderedPageBreak/>
        <w:t>https://www.oasis-open.org/committees/tc_home.php?wg_abbrev=s-ramp</w:t>
      </w:r>
      <w:r w:rsidRPr="00F16BFC" w:rsidDel="00F16BFC">
        <w:t xml:space="preserve"> </w:t>
      </w:r>
      <w:bookmarkStart w:id="214" w:name="_Toc85472897"/>
      <w:r w:rsidR="00C82BE4">
        <w:t>Acknowledgements</w:t>
      </w:r>
      <w:bookmarkEnd w:id="214"/>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B62353">
        <w:fldChar w:fldCharType="begin"/>
      </w:r>
      <w:r>
        <w:instrText xml:space="preserve"> MACROBUTTON  </w:instrText>
      </w:r>
      <w:r w:rsidR="00B62353">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pPr>
      <w:bookmarkStart w:id="215" w:name="_Toc85472899"/>
      <w:r>
        <w:lastRenderedPageBreak/>
        <w:t>Non-Normative Text</w:t>
      </w:r>
      <w:bookmarkEnd w:id="215"/>
    </w:p>
    <w:p w:rsidR="00C82BE4" w:rsidRDefault="00C82BE4" w:rsidP="00C82BE4">
      <w:pPr>
        <w:pStyle w:val="AppendixHeading1"/>
      </w:pPr>
      <w:bookmarkStart w:id="216" w:name="_Toc85472898"/>
      <w:r>
        <w:lastRenderedPageBreak/>
        <w:t>Revision History</w:t>
      </w:r>
      <w:bookmarkEnd w:id="216"/>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1438"/>
        <w:gridCol w:w="2121"/>
        <w:gridCol w:w="4293"/>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B62353" w:rsidP="00C82BE4">
            <w:r>
              <w:fldChar w:fldCharType="begin"/>
            </w:r>
            <w:r w:rsidR="00C82BE4">
              <w:instrText xml:space="preserve"> MACROBUTTON  NoMacro [Rev number] </w:instrText>
            </w:r>
            <w:r>
              <w:fldChar w:fldCharType="end"/>
            </w:r>
          </w:p>
        </w:tc>
        <w:tc>
          <w:tcPr>
            <w:tcW w:w="1440" w:type="dxa"/>
          </w:tcPr>
          <w:p w:rsidR="00C82BE4" w:rsidRDefault="00B62353" w:rsidP="00C82BE4">
            <w:r>
              <w:fldChar w:fldCharType="begin"/>
            </w:r>
            <w:r w:rsidR="00C82BE4">
              <w:instrText xml:space="preserve"> MACROBUTTON  NoMacro [Rev Date] </w:instrText>
            </w:r>
            <w:r>
              <w:fldChar w:fldCharType="end"/>
            </w:r>
          </w:p>
        </w:tc>
        <w:tc>
          <w:tcPr>
            <w:tcW w:w="2160" w:type="dxa"/>
          </w:tcPr>
          <w:p w:rsidR="00C82BE4" w:rsidRDefault="00B62353" w:rsidP="00C82BE4">
            <w:r>
              <w:fldChar w:fldCharType="begin"/>
            </w:r>
            <w:r w:rsidR="00C82BE4">
              <w:instrText xml:space="preserve"> MACROBUTTON  NoMacro [Modified By] </w:instrText>
            </w:r>
            <w:r>
              <w:fldChar w:fldCharType="end"/>
            </w:r>
          </w:p>
        </w:tc>
        <w:tc>
          <w:tcPr>
            <w:tcW w:w="4428" w:type="dxa"/>
          </w:tcPr>
          <w:p w:rsidR="00C82BE4" w:rsidRDefault="00B62353"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pPr>
      <w:r>
        <w:lastRenderedPageBreak/>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p>
        </w:tc>
      </w:tr>
      <w:tr w:rsidR="00C82BE4">
        <w:tc>
          <w:tcPr>
            <w:tcW w:w="2628" w:type="dxa"/>
            <w:vAlign w:val="center"/>
          </w:tcPr>
          <w:p w:rsidR="00C82BE4" w:rsidRDefault="00C82BE4">
            <w:pPr>
              <w:snapToGrid w:val="0"/>
            </w:pPr>
            <w:r>
              <w:t>User Defined Model</w:t>
            </w:r>
          </w:p>
        </w:tc>
        <w:tc>
          <w:tcPr>
            <w:tcW w:w="6930" w:type="dxa"/>
            <w:vAlign w:val="center"/>
          </w:tcPr>
          <w:p w:rsidR="00C82BE4" w:rsidRDefault="00C82BE4">
            <w:pPr>
              <w:snapToGrid w:val="0"/>
            </w:pPr>
            <w:r>
              <w:t>An S-RAMP model whose content and structure has been defined by the client</w:t>
            </w:r>
          </w:p>
        </w:tc>
      </w:tr>
    </w:tbl>
    <w:p w:rsidR="00C82BE4" w:rsidRDefault="00C82BE4" w:rsidP="00C82BE4"/>
    <w:p w:rsidR="00C82BE4" w:rsidRDefault="00C82BE4" w:rsidP="00C82BE4">
      <w:pPr>
        <w:pStyle w:val="AppendixHeading1"/>
      </w:pPr>
      <w:r>
        <w:lastRenderedPageBreak/>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xml</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encoding</w:t>
      </w:r>
      <w:r w:rsidRPr="00B64A3F">
        <w:rPr>
          <w:rFonts w:ascii="Courier New" w:hAnsi="Courier New" w:cs="Monaco"/>
          <w:color w:val="000000"/>
          <w:sz w:val="16"/>
          <w:szCs w:val="22"/>
        </w:rPr>
        <w:t>=</w:t>
      </w:r>
      <w:r w:rsidRPr="00B64A3F">
        <w:rPr>
          <w:rFonts w:ascii="Courier New" w:hAnsi="Courier New" w:cs="Monaco"/>
          <w:iCs/>
          <w:color w:val="2A00FF"/>
          <w:sz w:val="16"/>
          <w:szCs w:val="22"/>
        </w:rPr>
        <w:t>"UTF-8"</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sz w:val="16"/>
          <w:szCs w:val="22"/>
        </w:rPr>
        <w:t xml:space="preserve"> </w:t>
      </w:r>
      <w:r w:rsidRPr="00B64A3F">
        <w:rPr>
          <w:rFonts w:ascii="Courier New" w:hAnsi="Courier New" w:cs="Monaco"/>
          <w:color w:val="7F007F"/>
          <w:sz w:val="16"/>
          <w:szCs w:val="22"/>
        </w:rPr>
        <w:t>targetNamespace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xmlns:tns</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xmlns:s-ramp</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sz w:val="16"/>
          <w:szCs w:val="22"/>
        </w:rPr>
        <w:t xml:space="preserve">  </w:t>
      </w:r>
      <w:r w:rsidRPr="00B64A3F">
        <w:rPr>
          <w:rFonts w:ascii="Courier New" w:hAnsi="Courier New" w:cs="Monaco"/>
          <w:color w:val="7F007F"/>
          <w:sz w:val="16"/>
          <w:szCs w:val="22"/>
        </w:rPr>
        <w:t>xmlns:xsd</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"http://www.w3.org/2001/XMLSchema"</w:t>
      </w:r>
      <w:r w:rsidRPr="00B64A3F">
        <w:rPr>
          <w:rFonts w:ascii="Courier New" w:hAnsi="Courier New" w:cs="Monaco"/>
          <w:sz w:val="16"/>
          <w:szCs w:val="22"/>
        </w:rPr>
        <w:t xml:space="preserve"> </w:t>
      </w:r>
      <w:r w:rsidRPr="00B64A3F">
        <w:rPr>
          <w:rFonts w:ascii="Courier New" w:hAnsi="Courier New" w:cs="Monaco"/>
          <w:color w:val="7F007F"/>
          <w:sz w:val="16"/>
          <w:szCs w:val="22"/>
        </w:rPr>
        <w:t>xmlns:xlink</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elementFormDefault</w:t>
      </w:r>
      <w:r w:rsidRPr="00B64A3F">
        <w:rPr>
          <w:rFonts w:ascii="Courier New" w:hAnsi="Courier New" w:cs="Monaco"/>
          <w:color w:val="000000"/>
          <w:sz w:val="16"/>
          <w:szCs w:val="22"/>
        </w:rPr>
        <w:t>=</w:t>
      </w:r>
      <w:r w:rsidRPr="00B64A3F">
        <w:rPr>
          <w:rFonts w:ascii="Courier New" w:hAnsi="Courier New" w:cs="Monaco"/>
          <w:iCs/>
          <w:color w:val="2A00FF"/>
          <w:sz w:val="16"/>
          <w:szCs w:val="22"/>
        </w:rPr>
        <w:t>"qualified"</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 2010 Hewlett-Packard Company (HP), International Business Machines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Corporation (IBM), Software AG (SAG) and TIBCO Software Inc.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rights reserved. Permission to copy and display the SOA Repository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Artifact Model and Protocol (the “Specification”), in any medium</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without fee or royalty is hereby granted by Hewlett-Packard Company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(HP), International Business Machines Corporation (IBM), Software AG</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(SAG) and TIBCO Software Inc. (collectively, the "Authors"), provided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that you include the following on ALL copies of this document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portions thereof, that you make: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1. A link or URL to this document at this location:</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http://s-ramp.org/2010/s-ramp/specification/documents/{this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name}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2. The copyright notice as shown in the Specification.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The Authors each agree to grant you a royalty-free license, under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reasonable, non-discriminatory terms and conditions to their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respective patents that they deem necessary to implement the "SOA</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Repository Artifact Model and Protocol” Specification, including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its constituent documents. THIS DOCUMENT IS PROVIDED "AS IS," AND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AUTHORS MAKE NO REPRESENTATIONS OR WARRANTIES, EXPRESS OR IMPLIED,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INCLUDING, BUT NOT LIMITED TO, WARRANTIES OF MERCHANTABILITY, FITNESS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FOR A PARTICULAR PURPOSE, NON-INFRINGEMENT, OR TITLE;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CONTENTS OF THIS DOCUMENT ARE SUITABLE FOR ANY PURPOSE; NOR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IMPLEMENTATION OF SUCH CONTENTS WILL NOT INFRINGE ANY THIRD PARTY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PATENTS, COPYRIGHTS, TRADEMARKS OR OTHER RIGHTS. THE AUTHORS WILL NOT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BE LIABLE FOR ANY DIRECT, INDIRECT, SPECIAL, INCIDENTAL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CONSEQUENTIAL DAMAGES ARISING OUT OF OR RELATING TO ANY USE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DISTRIBUTION OF 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xsd:import</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schemaLocation</w:t>
      </w:r>
      <w:r w:rsidRPr="00B64A3F">
        <w:rPr>
          <w:rFonts w:ascii="Courier New" w:hAnsi="Courier New" w:cs="Monaco"/>
          <w:color w:val="000000"/>
          <w:sz w:val="16"/>
          <w:szCs w:val="22"/>
        </w:rPr>
        <w:t>=</w:t>
      </w:r>
      <w:r w:rsidRPr="00B64A3F">
        <w:rPr>
          <w:rFonts w:ascii="Courier New" w:hAnsi="Courier New" w:cs="Monaco"/>
          <w:iCs/>
          <w:color w:val="2A00FF"/>
          <w:sz w:val="16"/>
          <w:szCs w:val="22"/>
        </w:rPr>
        <w:t>"xlink.xsd"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Core data types: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derived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userdefined</w:t>
      </w:r>
      <w:r w:rsidRPr="00B64A3F">
        <w:rPr>
          <w:rFonts w:ascii="Courier New" w:hAnsi="Courier New" w:cs="Monaco"/>
          <w:color w:val="3F5FBF"/>
          <w:sz w:val="16"/>
          <w:szCs w:val="22"/>
        </w:rPr>
        <w:t xml:space="preserve">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"ServiceInterface"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"Effect"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"Event"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"InformationType"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"PolicySubject"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"ServiceContract"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"Actor"</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"Organization"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"System"</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"Task"</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serviceimplementation</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"ServiceImplementationModelType"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"ServiceInstance"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"ServiceEndpoint"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almost all Artifacts in S-RAMP. Most other types in S-RAMP extend this one. Extensions of BaseArtifactType are limited to attributes.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"description"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"version"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"uuid"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Derived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"relatedDocument"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"tns:documentArtifactTarget"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Documents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"contentSize"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"xsd:long"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Document type implements DocumentArtifactType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XML documents. Specific document types extend XmlDocument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"contentEncoding"</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User Defined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target artifact's UUID. Used by all types of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"xlink:href"</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BaseArtifact.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DerivedArtifact.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"s-ramp:derivedArtifactEnum"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3F5FBF"/>
          <w:sz w:val="16"/>
          <w:szCs w:val="22"/>
        </w:rPr>
        <w:t>&lt;!-- Relationship referencing the artifact's UUID, to reference any DocumentArtifact.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Global Element Declarations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element used for all GENERIC (user-defined)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"relationshipTarget"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Stored Queries Artifact element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"StoredQuery"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"tns:queryExpression"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Property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"xsd:anyURI"</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"queryExpression"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The sourceId and targetId contain the UUID's corresponding to a relationship's source and target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"sourceId"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color w:val="008080"/>
          <w:sz w:val="16"/>
          <w:szCs w:val="22"/>
        </w:rPr>
        <w:t>&gt;</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pStyle w:val="AppendixHeading1"/>
      </w:pPr>
      <w:bookmarkStart w:id="217" w:name="_Ref157581778"/>
      <w:r>
        <w:lastRenderedPageBreak/>
        <w:t>SOA Model Schema</w:t>
      </w:r>
      <w:bookmarkEnd w:id="217"/>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rPr>
        <w:t>xml</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sz w:val="16"/>
          <w:szCs w:val="22"/>
        </w:rPr>
        <w:t xml:space="preserve"> </w:t>
      </w:r>
      <w:r w:rsidRPr="005A48B7">
        <w:rPr>
          <w:rFonts w:ascii="Courier New" w:hAnsi="Courier New" w:cs="Monaco"/>
          <w:color w:val="7F007F"/>
          <w:sz w:val="16"/>
          <w:szCs w:val="22"/>
        </w:rPr>
        <w:t>encoding</w:t>
      </w:r>
      <w:r w:rsidRPr="005A48B7">
        <w:rPr>
          <w:rFonts w:ascii="Courier New" w:hAnsi="Courier New" w:cs="Monaco"/>
          <w:color w:val="000000"/>
          <w:sz w:val="16"/>
          <w:szCs w:val="22"/>
        </w:rPr>
        <w:t>=</w:t>
      </w:r>
      <w:r w:rsidRPr="005A48B7">
        <w:rPr>
          <w:rFonts w:ascii="Courier New" w:hAnsi="Courier New" w:cs="Monaco"/>
          <w:iCs/>
          <w:color w:val="2A00FF"/>
          <w:sz w:val="16"/>
          <w:szCs w:val="22"/>
        </w:rPr>
        <w:t>"UTF-8"</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sz w:val="16"/>
          <w:szCs w:val="22"/>
        </w:rPr>
        <w:t xml:space="preserve"> </w:t>
      </w:r>
      <w:r w:rsidRPr="005A48B7">
        <w:rPr>
          <w:rFonts w:ascii="Courier New" w:hAnsi="Courier New" w:cs="Monaco"/>
          <w:color w:val="7F007F"/>
          <w:sz w:val="16"/>
          <w:szCs w:val="22"/>
        </w:rPr>
        <w:t>xmlns:tns</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xmlns:s-ramp</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xmlns:xsd</w:t>
      </w:r>
      <w:r w:rsidRPr="005A48B7">
        <w:rPr>
          <w:rFonts w:ascii="Courier New" w:hAnsi="Courier New" w:cs="Monaco"/>
          <w:color w:val="000000"/>
          <w:sz w:val="16"/>
          <w:szCs w:val="22"/>
        </w:rPr>
        <w:t>=</w:t>
      </w:r>
      <w:r w:rsidRPr="005A48B7">
        <w:rPr>
          <w:rFonts w:ascii="Courier New" w:hAnsi="Courier New" w:cs="Monaco"/>
          <w:iCs/>
          <w:color w:val="2A00FF"/>
          <w:sz w:val="16"/>
          <w:szCs w:val="22"/>
        </w:rPr>
        <w:t>"http://www.w3.org/2001/XMLSchema"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sz w:val="16"/>
          <w:szCs w:val="22"/>
        </w:rPr>
        <w:t xml:space="preserve">  </w:t>
      </w:r>
      <w:r w:rsidRPr="005A48B7">
        <w:rPr>
          <w:rFonts w:ascii="Courier New" w:hAnsi="Courier New" w:cs="Monaco"/>
          <w:color w:val="7F007F"/>
          <w:sz w:val="16"/>
          <w:szCs w:val="22"/>
        </w:rPr>
        <w:t>targetNamespace</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elementFormDefault</w:t>
      </w:r>
      <w:r w:rsidRPr="005A48B7">
        <w:rPr>
          <w:rFonts w:ascii="Courier New" w:hAnsi="Courier New" w:cs="Monaco"/>
          <w:color w:val="000000"/>
          <w:sz w:val="16"/>
          <w:szCs w:val="22"/>
        </w:rPr>
        <w:t>=</w:t>
      </w:r>
      <w:r w:rsidRPr="005A48B7">
        <w:rPr>
          <w:rFonts w:ascii="Courier New" w:hAnsi="Courier New" w:cs="Monaco"/>
          <w:iCs/>
          <w:color w:val="2A00FF"/>
          <w:sz w:val="16"/>
          <w:szCs w:val="22"/>
        </w:rPr>
        <w:t>"qualified"</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 2010 Hewlett-Packard Company (HP), International Business Machines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Corporation (IBM), Software AG (SAG) and TIBCO Software Inc.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rights reserved. Permission to copy and display the SOA Repository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Artifact Model and Protocol (the “Specification”), in any medium</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without fee or royalty is hereby granted by Hewlett-Packard Company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(HP), International Business Machines Corporation (IBM), Software AG</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(SAG) and TIBCO Software Inc. (collectively, the "Authors"), provided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that you include the following on ALL copies of this document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portions thereof, that you make: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1. A link or URL to this document at this location: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http://s-ramp.org/2010/s-ramp/specification/documents/{this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name}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2. The copyright notice as shown in the Specification.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The Authors each agree to grant you a royalty-free license, under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reasonable, non-discriminatory terms and conditions to their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respective patents that they deem necessary to implement the "SOA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Repository Artifact Model and Protocol” Specification, including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its constituent documents. THIS DOCUMENT IS PROVIDED "AS IS," AND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AUTHORS MAKE NO REPRESENTATIONS OR WARRANTIES, EXPRESS OR IMPLIED,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INCLUDING, BUT NOT LIMITED TO, WARRANTIES OF MERCHANTABILITY, FITNESS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FOR A PARTICULAR PURPOSE, NON-INFRINGEMENT, OR TITLE;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CONTENTS OF THIS DOCUMENT ARE SUITABLE FOR ANY PURPOSE; NOR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IMPLEMENTATION OF SUCH CONTENTS WILL NOT INFRINGE ANY THIRD PARTY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PATENTS, COPYRIGHTS, TRADEMARKS OR OTHER RIGHTS. THE AUTHORS WILL NOT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BE LIABLE FOR ANY DIRECT, INDIRECT, SPECIAL, INCIDENTAL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CONSEQUENTIAL DAMAGES ARISING OUT OF OR RELATING TO ANY USE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DISTRIBUTION OF 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"coremodel.xsd"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"serviceimplementationmodel.xsd"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abstract</w:t>
      </w:r>
      <w:r w:rsidRPr="005A48B7">
        <w:rPr>
          <w:rFonts w:ascii="Courier New" w:hAnsi="Courier New" w:cs="Monaco"/>
          <w:color w:val="000000"/>
          <w:sz w:val="16"/>
          <w:szCs w:val="22"/>
        </w:rPr>
        <w:t>=</w:t>
      </w:r>
      <w:r w:rsidRPr="005A48B7">
        <w:rPr>
          <w:rFonts w:ascii="Courier New" w:hAnsi="Courier New" w:cs="Monaco"/>
          <w:iCs/>
          <w:color w:val="2A00FF"/>
          <w:sz w:val="16"/>
          <w:szCs w:val="22"/>
        </w:rPr>
        <w:t>"true"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DocumentArtifactType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"documentation"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"s-ramp:documentArtifactTarget"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DerivedArtifactType: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"interfaceDefinedBy"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"s-ramp:DerivedArtifactType"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ServiceOperation: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"hasOperation"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"s-ramp:serviceOperationTarget"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"hasOutput"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"isInterfaceOf"</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"hasContract"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"hasInterface"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ServiceInstance: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"hasInstance"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"s-ramp:serviceInstanceTarget"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"appliesTo"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"setsPolicy"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"represents"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"uses"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"performs"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Modeled Relationship to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"directsOrchestrationProcess"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"generates"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"respondsTo"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"involvesParty"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"specifies"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"System"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"tns:System"</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Relationship referencing the artifact's UUID, to reference an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"s-ramp:orchestrationProcessEnum"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C82BE4" w:rsidRPr="005A48B7" w:rsidRDefault="005A48B7" w:rsidP="005A48B7">
      <w:pPr>
        <w:rPr>
          <w:rFonts w:ascii="Courier New" w:hAnsi="Courier New"/>
          <w:sz w:val="16"/>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color w:val="008080"/>
          <w:sz w:val="16"/>
          <w:szCs w:val="22"/>
        </w:rPr>
        <w:t>&gt;</w:t>
      </w:r>
    </w:p>
    <w:p w:rsidR="00C82BE4" w:rsidRDefault="00C82BE4" w:rsidP="00C82BE4">
      <w:pPr>
        <w:pStyle w:val="AppendixHeading1"/>
      </w:pPr>
      <w:bookmarkStart w:id="218" w:name="_Ref157582245"/>
      <w:r>
        <w:lastRenderedPageBreak/>
        <w:t>Service Implementation Model Schema</w:t>
      </w:r>
      <w:bookmarkEnd w:id="218"/>
    </w:p>
    <w:p w:rsidR="00C82BE4" w:rsidRDefault="00C82BE4" w:rsidP="00C82BE4">
      <w:r>
        <w:t xml:space="preserve">For convenience, an S-RAMP Service Implementation Model Schema xsd file is also provided at: </w:t>
      </w:r>
    </w:p>
    <w:p w:rsidR="00C82BE4" w:rsidRDefault="00EB37D8" w:rsidP="00C82BE4">
      <w:pPr>
        <w:autoSpaceDE w:val="0"/>
        <w:spacing w:before="0" w:after="0"/>
        <w:ind w:left="720"/>
      </w:pPr>
      <w:hyperlink r:id="rId37"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rPr>
        <w:t>xml</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sz w:val="16"/>
          <w:szCs w:val="22"/>
        </w:rPr>
        <w:t xml:space="preserve"> </w:t>
      </w:r>
      <w:r w:rsidRPr="00520438">
        <w:rPr>
          <w:rFonts w:ascii="Courier New" w:hAnsi="Courier New" w:cs="Monaco"/>
          <w:color w:val="7F007F"/>
          <w:sz w:val="16"/>
          <w:szCs w:val="22"/>
        </w:rPr>
        <w:t>encoding</w:t>
      </w:r>
      <w:r w:rsidRPr="00520438">
        <w:rPr>
          <w:rFonts w:ascii="Courier New" w:hAnsi="Courier New" w:cs="Monaco"/>
          <w:color w:val="000000"/>
          <w:sz w:val="16"/>
          <w:szCs w:val="22"/>
        </w:rPr>
        <w:t>=</w:t>
      </w:r>
      <w:r w:rsidRPr="00520438">
        <w:rPr>
          <w:rFonts w:ascii="Courier New" w:hAnsi="Courier New" w:cs="Monaco"/>
          <w:iCs/>
          <w:color w:val="2A00FF"/>
          <w:sz w:val="16"/>
          <w:szCs w:val="22"/>
        </w:rPr>
        <w:t>"UTF-8"</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sz w:val="16"/>
          <w:szCs w:val="22"/>
        </w:rPr>
        <w:t xml:space="preserve"> </w:t>
      </w:r>
      <w:r w:rsidRPr="00520438">
        <w:rPr>
          <w:rFonts w:ascii="Courier New" w:hAnsi="Courier New" w:cs="Monaco"/>
          <w:color w:val="7F007F"/>
          <w:sz w:val="16"/>
          <w:szCs w:val="22"/>
        </w:rPr>
        <w:t>xmlns:tns</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xmlns:s-ramp</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xmlns:xsd</w:t>
      </w:r>
      <w:r w:rsidRPr="00520438">
        <w:rPr>
          <w:rFonts w:ascii="Courier New" w:hAnsi="Courier New" w:cs="Monaco"/>
          <w:color w:val="000000"/>
          <w:sz w:val="16"/>
          <w:szCs w:val="22"/>
        </w:rPr>
        <w:t>=</w:t>
      </w:r>
      <w:r w:rsidRPr="00520438">
        <w:rPr>
          <w:rFonts w:ascii="Courier New" w:hAnsi="Courier New" w:cs="Monaco"/>
          <w:iCs/>
          <w:color w:val="2A00FF"/>
          <w:sz w:val="16"/>
          <w:szCs w:val="22"/>
        </w:rPr>
        <w:t>"http://www.w3.org/2001/XMLSchema"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sz w:val="16"/>
          <w:szCs w:val="22"/>
        </w:rPr>
        <w:t xml:space="preserve">  </w:t>
      </w:r>
      <w:r w:rsidRPr="00520438">
        <w:rPr>
          <w:rFonts w:ascii="Courier New" w:hAnsi="Courier New" w:cs="Monaco"/>
          <w:color w:val="7F007F"/>
          <w:sz w:val="16"/>
          <w:szCs w:val="22"/>
        </w:rPr>
        <w:t>targetNamespace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elementFormDefault</w:t>
      </w:r>
      <w:r w:rsidRPr="00520438">
        <w:rPr>
          <w:rFonts w:ascii="Courier New" w:hAnsi="Courier New" w:cs="Monaco"/>
          <w:color w:val="000000"/>
          <w:sz w:val="16"/>
          <w:szCs w:val="22"/>
        </w:rPr>
        <w:t>=</w:t>
      </w:r>
      <w:r w:rsidRPr="00520438">
        <w:rPr>
          <w:rFonts w:ascii="Courier New" w:hAnsi="Courier New" w:cs="Monaco"/>
          <w:iCs/>
          <w:color w:val="2A00FF"/>
          <w:sz w:val="16"/>
          <w:szCs w:val="22"/>
        </w:rPr>
        <w:t>"qualified"</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 2010 Hewlett-Packard Company (HP), International Business Machines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Corporation (IBM), Software AG (SAG) and TIBCO Software Inc.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rights reserved. Permission to copy and display the SOA Repository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Artifact Model and Protocol (the “Specification”), in any medium</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without fee or royalty is hereby granted by Hewlett-Packard Company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(HP), International Business Machines Corporation (IBM), Software AG</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(SAG) and TIBCO Software Inc. (collectively, the "Authors"), provided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that you include the following on ALL copies of this document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portions thereof, that you make: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1. A link or URL to this document at this location:</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http://s-ramp.org/2010/s-ramp/specification/documents/{this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name}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2. The copyright notice as shown in the Specification.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The Authors each agree to grant you a royalty-free license, under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reasonable, non-discriminatory terms and conditions to their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respective patents that they deem necessary to implement the "SOA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Repository Artifact Model and Protocol” Specification, including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its constituent documents. THIS DOCUMENT IS PROVIDED "AS IS," AND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AUTHORS MAKE NO REPRESENTATIONS OR WARRANTIES, EXPRESS OR IMPLIED,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INCLUDING, BUT NOT LIMITED TO, WARRANTIES OF MERCHANTABILITY, FITNESS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FOR A PARTICULAR PURPOSE, NON-INFRINGEMENT, OR TITLE;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CONTENTS OF THIS DOCUMENT ARE SUITABLE FOR ANY PURPOSE; NOR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OF SUCH CONTENTS WILL NOT INFRINGE ANY THIRD PARTY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PATENTS, COPYRIGHTS, TRADEMARKS OR OTHER RIGHTS. THE AUTHORS WILL NOT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BE LIABLE FOR ANY DIRECT, INDIRECT, SPECIAL, INCIDENTAL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CONSEQUENTIAL DAMAGES ARISING OUT OF OR RELATING TO ANY USE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DISTRIBUTION OF 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"coremodel.xsd"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"soamodel.xsd"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All Service Implementation Model artifacts inherit from ServiceImplementationModelType.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associated documents.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dependencies upon other Service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Model Artifacts.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Service Model Artifact 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"ServiceImplementationModelType"</w:t>
      </w:r>
      <w:r w:rsidRPr="00520438">
        <w:rPr>
          <w:rFonts w:ascii="Courier New" w:hAnsi="Courier New" w:cs="Monaco"/>
          <w:sz w:val="16"/>
          <w:szCs w:val="22"/>
        </w:rPr>
        <w:t xml:space="preserve"> </w:t>
      </w:r>
      <w:r w:rsidRPr="00520438">
        <w:rPr>
          <w:rFonts w:ascii="Courier New" w:hAnsi="Courier New" w:cs="Monaco"/>
          <w:color w:val="7F007F"/>
          <w:sz w:val="16"/>
          <w:szCs w:val="22"/>
        </w:rPr>
        <w:t>abstract</w:t>
      </w:r>
      <w:r w:rsidRPr="00520438">
        <w:rPr>
          <w:rFonts w:ascii="Courier New" w:hAnsi="Courier New" w:cs="Monaco"/>
          <w:color w:val="000000"/>
          <w:sz w:val="16"/>
          <w:szCs w:val="22"/>
        </w:rPr>
        <w:t>=</w:t>
      </w:r>
      <w:r w:rsidRPr="00520438">
        <w:rPr>
          <w:rFonts w:ascii="Courier New" w:hAnsi="Courier New" w:cs="Monaco"/>
          <w:iCs/>
          <w:color w:val="2A00FF"/>
          <w:sz w:val="16"/>
          <w:szCs w:val="22"/>
        </w:rPr>
        <w:t>"true"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documentArtifactType: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"documentation"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"s-ramp:documentArtifactTarget"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Organization artifact Type. Used primarily in Service 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"Organization"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"s-ramp:Actor"</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ServiceImplementationModelType: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"provides"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ServiceInstance(s):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"uses"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ServiceEndpoint(s):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"describedBy"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to the DerivedArtifactType that defines this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"operationDefinedBy"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lastRenderedPageBreak/>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with DerivedArtifactType which defines this ServiceEndpoint: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"endpointDefinedBy"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"url"</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"xsd:anyURI"</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Generic Extension Type for all </w:t>
      </w:r>
      <w:r w:rsidRPr="00520438">
        <w:rPr>
          <w:rFonts w:ascii="Courier New" w:hAnsi="Courier New" w:cs="Monaco"/>
          <w:color w:val="3F5FBF"/>
          <w:sz w:val="16"/>
          <w:szCs w:val="22"/>
          <w:u w:val="single"/>
        </w:rPr>
        <w:t>un</w:t>
      </w:r>
      <w:r w:rsidRPr="00520438">
        <w:rPr>
          <w:rFonts w:ascii="Courier New" w:hAnsi="Courier New" w:cs="Monaco"/>
          <w:color w:val="3F5FBF"/>
          <w:sz w:val="16"/>
          <w:szCs w:val="22"/>
        </w:rPr>
        <w:t xml:space="preserve">-used element extension points in </w:t>
      </w:r>
      <w:r w:rsidRPr="00520438">
        <w:rPr>
          <w:rFonts w:ascii="Courier New" w:hAnsi="Courier New" w:cs="Monaco"/>
          <w:color w:val="3F5FBF"/>
          <w:sz w:val="16"/>
          <w:szCs w:val="22"/>
          <w:u w:val="single"/>
        </w:rPr>
        <w:t>tns</w:t>
      </w: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"##targetNamespace"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ServiceImplementationModel.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ServiceInstance.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"s-ramp:serviceOperationEnum"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C82BE4" w:rsidRDefault="00520438" w:rsidP="00520438">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color w:val="008080"/>
          <w:sz w:val="16"/>
          <w:szCs w:val="22"/>
        </w:rPr>
        <w:t>&gt;</w:t>
      </w:r>
      <w:r w:rsidRPr="00520438">
        <w:rPr>
          <w:rFonts w:ascii="Monaco" w:hAnsi="Monaco" w:cs="Monaco"/>
          <w:color w:val="000000"/>
          <w:sz w:val="22"/>
          <w:szCs w:val="22"/>
        </w:rPr>
        <w:tab/>
      </w:r>
      <w:r w:rsidR="007A7871" w:rsidRPr="007A7871">
        <w:rPr>
          <w:rFonts w:ascii="Courier" w:hAnsi="Courier" w:cs="Monaco"/>
          <w:color w:val="000000"/>
          <w:sz w:val="16"/>
          <w:szCs w:val="22"/>
        </w:rPr>
        <w:tab/>
      </w:r>
    </w:p>
    <w:p w:rsidR="00C82BE4" w:rsidRDefault="00C82BE4" w:rsidP="00C82BE4">
      <w:pPr>
        <w:pStyle w:val="AppendixHeading1"/>
      </w:pPr>
      <w:bookmarkStart w:id="219" w:name="_Ref157582290"/>
      <w:r>
        <w:lastRenderedPageBreak/>
        <w:t>Derived Model Schemas</w:t>
      </w:r>
      <w:bookmarkEnd w:id="219"/>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Pr>
      </w:pPr>
      <w:bookmarkStart w:id="220" w:name="_Toc258604190"/>
      <w:r>
        <w:t>Policy Model Schema</w:t>
      </w:r>
    </w:p>
    <w:bookmarkEnd w:id="220"/>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rPr>
        <w:t>xml</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sz w:val="16"/>
          <w:szCs w:val="22"/>
        </w:rPr>
        <w:t xml:space="preserve"> </w:t>
      </w:r>
      <w:r w:rsidRPr="00105865">
        <w:rPr>
          <w:rFonts w:ascii="Courier New" w:hAnsi="Courier New" w:cs="Monaco"/>
          <w:color w:val="7F007F"/>
          <w:sz w:val="16"/>
          <w:szCs w:val="22"/>
        </w:rPr>
        <w:t>encoding</w:t>
      </w:r>
      <w:r w:rsidRPr="00105865">
        <w:rPr>
          <w:rFonts w:ascii="Courier New" w:hAnsi="Courier New" w:cs="Monaco"/>
          <w:color w:val="000000"/>
          <w:sz w:val="16"/>
          <w:szCs w:val="22"/>
        </w:rPr>
        <w:t>=</w:t>
      </w:r>
      <w:r w:rsidRPr="00105865">
        <w:rPr>
          <w:rFonts w:ascii="Courier New" w:hAnsi="Courier New" w:cs="Monaco"/>
          <w:iCs/>
          <w:color w:val="2A00FF"/>
          <w:sz w:val="16"/>
          <w:szCs w:val="22"/>
        </w:rPr>
        <w:t>"UTF-8"</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sz w:val="16"/>
          <w:szCs w:val="22"/>
        </w:rPr>
        <w:t xml:space="preserve"> </w:t>
      </w:r>
      <w:r w:rsidRPr="00105865">
        <w:rPr>
          <w:rFonts w:ascii="Courier New" w:hAnsi="Courier New" w:cs="Monaco"/>
          <w:color w:val="7F007F"/>
          <w:sz w:val="16"/>
          <w:szCs w:val="22"/>
        </w:rPr>
        <w:t>xmlns:tns</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xmlns:s-ramp</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xmlns:xsd</w:t>
      </w:r>
      <w:r w:rsidRPr="00105865">
        <w:rPr>
          <w:rFonts w:ascii="Courier New" w:hAnsi="Courier New" w:cs="Monaco"/>
          <w:color w:val="000000"/>
          <w:sz w:val="16"/>
          <w:szCs w:val="22"/>
        </w:rPr>
        <w:t>=</w:t>
      </w:r>
      <w:r w:rsidRPr="00105865">
        <w:rPr>
          <w:rFonts w:ascii="Courier New" w:hAnsi="Courier New" w:cs="Monaco"/>
          <w:iCs/>
          <w:color w:val="2A00FF"/>
          <w:sz w:val="16"/>
          <w:szCs w:val="22"/>
        </w:rPr>
        <w:t>"http://www.w3.org/2001/XMLSchema"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sz w:val="16"/>
          <w:szCs w:val="22"/>
        </w:rPr>
        <w:t xml:space="preserve">  </w:t>
      </w:r>
      <w:r w:rsidRPr="00105865">
        <w:rPr>
          <w:rFonts w:ascii="Courier New" w:hAnsi="Courier New" w:cs="Monaco"/>
          <w:color w:val="7F007F"/>
          <w:sz w:val="16"/>
          <w:szCs w:val="22"/>
        </w:rPr>
        <w:t>targetNamespace</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elementFormDefault</w:t>
      </w:r>
      <w:r w:rsidRPr="00105865">
        <w:rPr>
          <w:rFonts w:ascii="Courier New" w:hAnsi="Courier New" w:cs="Monaco"/>
          <w:color w:val="000000"/>
          <w:sz w:val="16"/>
          <w:szCs w:val="22"/>
        </w:rPr>
        <w:t>=</w:t>
      </w:r>
      <w:r w:rsidRPr="00105865">
        <w:rPr>
          <w:rFonts w:ascii="Courier New" w:hAnsi="Courier New" w:cs="Monaco"/>
          <w:iCs/>
          <w:color w:val="2A00FF"/>
          <w:sz w:val="16"/>
          <w:szCs w:val="22"/>
        </w:rPr>
        <w:t>"qualified"</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 2010 Hewlett-Packard Company (HP), International Business Machines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Corporation (IBM), Software AG (SAG) and TIBCO Software Inc.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rights reserved. Permission to copy and display the SOA Repository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Artifact Model and Protocol (the “Specification”), in any medium</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without fee or royalty is hereby granted by Hewlett-Packard Company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(HP), International Business Machines Corporation (IBM), Software AG</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(SAG) and TIBCO Software Inc. (collectively, the "Authors"), provided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that you include the following on ALL copies of this document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portions thereof, that you make: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1. A link or URL to this document at this location:</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http://s-ramp.org/2010/s-ramp/specification/documents/{this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name}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2. The copyright notice as shown in the Specification.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The Authors each agree to grant you a royalty-free license, under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reasonable, non-discriminatory terms and conditions to their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respective patents that they deem necessary to implement the "SOA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Repository Artifact Model and Protocol” Specification, including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its constituent documents. THIS DOCUMENT IS PROVIDED "AS IS," AND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AUTHORS MAKE NO REPRESENTATIONS OR WARRANTIES, EXPRESS OR IMPLIED,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INCLUDING, BUT NOT LIMITED TO, WARRANTIES OF MERCHANTABILITY, FITNESS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FOR A PARTICULAR PURPOSE, NON-INFRINGEMENT, OR TITLE;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CONTENTS OF THIS DOCUMENT ARE SUITABLE FOR ANY PURPOSE; NOR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IMPLEMENTATION OF SUCH CONTENTS WILL NOT INFRINGE ANY THIRD PARTY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PATENTS, COPYRIGHTS, TRADEMARKS OR OTHER RIGHTS. THE AUTHORS WILL NOT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BE LIABLE FOR ANY DIRECT, INDIRECT, SPECIAL, INCIDENTAL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CONSEQUENTIAL DAMAGES ARISING OUT OF OR RELATING TO ANY USE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DISTRIBUTION OF 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xsd:include</w:t>
      </w:r>
      <w:r w:rsidRPr="00105865">
        <w:rPr>
          <w:rFonts w:ascii="Courier New" w:hAnsi="Courier New" w:cs="Monaco"/>
          <w:sz w:val="16"/>
          <w:szCs w:val="22"/>
        </w:rPr>
        <w:t xml:space="preserve"> </w:t>
      </w:r>
      <w:r w:rsidRPr="00105865">
        <w:rPr>
          <w:rFonts w:ascii="Courier New" w:hAnsi="Courier New" w:cs="Monaco"/>
          <w:color w:val="7F007F"/>
          <w:sz w:val="16"/>
          <w:szCs w:val="22"/>
        </w:rPr>
        <w:t>schemaLocation</w:t>
      </w:r>
      <w:r w:rsidRPr="00105865">
        <w:rPr>
          <w:rFonts w:ascii="Courier New" w:hAnsi="Courier New" w:cs="Monaco"/>
          <w:color w:val="000000"/>
          <w:sz w:val="16"/>
          <w:szCs w:val="22"/>
        </w:rPr>
        <w:t>=</w:t>
      </w:r>
      <w:r w:rsidRPr="00105865">
        <w:rPr>
          <w:rFonts w:ascii="Courier New" w:hAnsi="Courier New" w:cs="Monaco"/>
          <w:iCs/>
          <w:color w:val="2A00FF"/>
          <w:sz w:val="16"/>
          <w:szCs w:val="22"/>
        </w:rPr>
        <w:t>"coremodel.xsd"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xsd:enumeration</w:t>
      </w:r>
      <w:r w:rsidRPr="00105865">
        <w:rPr>
          <w:rFonts w:ascii="Courier New" w:hAnsi="Courier New" w:cs="Monaco"/>
          <w:sz w:val="16"/>
          <w:szCs w:val="22"/>
        </w:rPr>
        <w:t xml:space="preserve"> </w:t>
      </w:r>
      <w:r w:rsidRPr="00105865">
        <w:rPr>
          <w:rFonts w:ascii="Courier New" w:hAnsi="Courier New" w:cs="Monaco"/>
          <w:color w:val="7F007F"/>
          <w:sz w:val="16"/>
          <w:szCs w:val="22"/>
        </w:rPr>
        <w:t>value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"PolicyAttachment"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any other artifact (BaseArtifactType):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"appliesTo"</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"s-ramp:baseArtifactTarget"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lastRenderedPageBreak/>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 Policy Expression 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"policies"</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"PolicyDocument"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"s-ramp:XmlDocument"</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Relationship referencing the artifact's UUID, to reference a PolicyExpressionArtifact.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xsd:attribute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"artifactType"</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"s-ramp:policyExpressionEnum"</w:t>
      </w:r>
      <w:r w:rsidRPr="00105865">
        <w:rPr>
          <w:rFonts w:ascii="Courier New" w:hAnsi="Courier New" w:cs="Monaco"/>
          <w:sz w:val="16"/>
          <w:szCs w:val="22"/>
        </w:rPr>
        <w:t xml:space="preserve"> </w:t>
      </w:r>
      <w:r w:rsidRPr="00105865">
        <w:rPr>
          <w:rFonts w:ascii="Courier New" w:hAnsi="Courier New" w:cs="Monaco"/>
          <w:color w:val="7F007F"/>
          <w:sz w:val="16"/>
          <w:szCs w:val="22"/>
        </w:rPr>
        <w:t>use</w:t>
      </w:r>
      <w:r w:rsidRPr="00105865">
        <w:rPr>
          <w:rFonts w:ascii="Courier New" w:hAnsi="Courier New" w:cs="Monaco"/>
          <w:color w:val="000000"/>
          <w:sz w:val="16"/>
          <w:szCs w:val="22"/>
        </w:rPr>
        <w:t>=</w:t>
      </w:r>
      <w:r w:rsidRPr="00105865">
        <w:rPr>
          <w:rFonts w:ascii="Courier New" w:hAnsi="Courier New" w:cs="Monaco"/>
          <w:iCs/>
          <w:color w:val="2A00FF"/>
          <w:sz w:val="16"/>
          <w:szCs w:val="22"/>
        </w:rPr>
        <w:t>"required"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pageBreakBefore/>
      </w:pPr>
    </w:p>
    <w:p w:rsidR="00C82BE4" w:rsidRDefault="00C82BE4" w:rsidP="00C82BE4">
      <w:pPr>
        <w:pStyle w:val="Heading2"/>
        <w:numPr>
          <w:ilvl w:val="1"/>
          <w:numId w:val="41"/>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rPr>
        <w:t>xml</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sz w:val="16"/>
          <w:szCs w:val="22"/>
        </w:rPr>
        <w:t xml:space="preserve"> </w:t>
      </w:r>
      <w:r w:rsidRPr="00B67B89">
        <w:rPr>
          <w:rFonts w:ascii="Courier New" w:hAnsi="Courier New" w:cs="Monaco"/>
          <w:color w:val="7F007F"/>
          <w:sz w:val="16"/>
          <w:szCs w:val="22"/>
        </w:rPr>
        <w:t>encoding</w:t>
      </w:r>
      <w:r w:rsidRPr="00B67B89">
        <w:rPr>
          <w:rFonts w:ascii="Courier New" w:hAnsi="Courier New" w:cs="Monaco"/>
          <w:color w:val="000000"/>
          <w:sz w:val="16"/>
          <w:szCs w:val="22"/>
        </w:rPr>
        <w:t>=</w:t>
      </w:r>
      <w:r w:rsidRPr="00B67B89">
        <w:rPr>
          <w:rFonts w:ascii="Courier New" w:hAnsi="Courier New" w:cs="Monaco"/>
          <w:iCs/>
          <w:color w:val="2A00FF"/>
          <w:sz w:val="16"/>
          <w:szCs w:val="22"/>
        </w:rPr>
        <w:t>"UTF-8"</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sz w:val="16"/>
          <w:szCs w:val="22"/>
        </w:rPr>
        <w:t xml:space="preserve"> </w:t>
      </w:r>
      <w:r w:rsidRPr="00B67B89">
        <w:rPr>
          <w:rFonts w:ascii="Courier New" w:hAnsi="Courier New" w:cs="Monaco"/>
          <w:color w:val="7F007F"/>
          <w:sz w:val="16"/>
          <w:szCs w:val="22"/>
        </w:rPr>
        <w:t>xmlns:tns</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xmlns:s-ramp</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xmlns:xsd</w:t>
      </w:r>
      <w:r w:rsidRPr="00B67B89">
        <w:rPr>
          <w:rFonts w:ascii="Courier New" w:hAnsi="Courier New" w:cs="Monaco"/>
          <w:color w:val="000000"/>
          <w:sz w:val="16"/>
          <w:szCs w:val="22"/>
        </w:rPr>
        <w:t>=</w:t>
      </w:r>
      <w:r w:rsidRPr="00B67B89">
        <w:rPr>
          <w:rFonts w:ascii="Courier New" w:hAnsi="Courier New" w:cs="Monaco"/>
          <w:iCs/>
          <w:color w:val="2A00FF"/>
          <w:sz w:val="16"/>
          <w:szCs w:val="22"/>
        </w:rPr>
        <w:t>"http://www.w3.org/2001/XMLSchema"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sz w:val="16"/>
          <w:szCs w:val="22"/>
        </w:rPr>
        <w:t xml:space="preserve">  </w:t>
      </w:r>
      <w:r w:rsidRPr="00B67B89">
        <w:rPr>
          <w:rFonts w:ascii="Courier New" w:hAnsi="Courier New" w:cs="Monaco"/>
          <w:color w:val="7F007F"/>
          <w:sz w:val="16"/>
          <w:szCs w:val="22"/>
        </w:rPr>
        <w:t>targetNamespace</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elementFormDefault</w:t>
      </w:r>
      <w:r w:rsidRPr="00B67B89">
        <w:rPr>
          <w:rFonts w:ascii="Courier New" w:hAnsi="Courier New" w:cs="Monaco"/>
          <w:color w:val="000000"/>
          <w:sz w:val="16"/>
          <w:szCs w:val="22"/>
        </w:rPr>
        <w:t>=</w:t>
      </w:r>
      <w:r w:rsidRPr="00B67B89">
        <w:rPr>
          <w:rFonts w:ascii="Courier New" w:hAnsi="Courier New" w:cs="Monaco"/>
          <w:iCs/>
          <w:color w:val="2A00FF"/>
          <w:sz w:val="16"/>
          <w:szCs w:val="22"/>
        </w:rPr>
        <w:t>"qualified"</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 2010 Hewlett-Packard Company (HP), International Business Machines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Corporation (IBM), Software AG (SAG) and TIBCO Software Inc.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rights reserved. Permission to copy and display the SOA Repository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Artifact Model and Protocol (the “Specification”), in any medium</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without fee or royalty is hereby granted by Hewlett-Packard Company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(HP), International Business Machines Corporation (IBM), Software AG</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(SAG) and TIBCO Software Inc. (collectively, the "Authors"), provided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that you include the following on ALL copies of this document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portions thereof, that you make: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1. A link or URL to this document at this location:</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http://s-ramp.org/2010/s-ramp/specification/documents/{this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name}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2. The copyright notice as shown in the Specification.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The Authors each agree to grant you a royalty-free license, under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reasonable, non-discriminatory terms and conditions to their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respective patents that they deem necessary to implement the "SOA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Repository Artifact Model and Protocol” Specification, including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its constituent documents. THIS DOCUMENT IS PROVIDED "AS IS," AND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AUTHORS MAKE NO REPRESENTATIONS OR WARRANTIES, EXPRESS OR IMPLIED,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INCLUDING, BUT NOT LIMITED TO, WARRANTIES OF MERCHANTABILITY, FITNESS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FOR A PARTICULAR PURPOSE, NON-INFRINGEMENT, OR TITLE;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CONTENTS OF THIS DOCUMENT ARE SUITABLE FOR ANY PURPOSE; NOR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IMPLEMENTATION OF SUCH CONTENTS WILL NOT INFRINGE ANY THIRD PARTY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PATENTS, COPYRIGHTS, TRADEMARKS OR OTHER RIGHTS. THE AUTHORS WILL NOT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BE LIABLE FOR ANY DIRECT, INDIRECT, SPECIAL, INCIDENTAL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CONSEQUENTIAL DAMAGES ARISING OUT OF OR RELATING TO ANY USE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DISTRIBUTION OF 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xsd:include</w:t>
      </w:r>
      <w:r w:rsidRPr="00B67B89">
        <w:rPr>
          <w:rFonts w:ascii="Courier New" w:hAnsi="Courier New" w:cs="Monaco"/>
          <w:sz w:val="16"/>
          <w:szCs w:val="22"/>
        </w:rPr>
        <w:t xml:space="preserve"> </w:t>
      </w:r>
      <w:r w:rsidRPr="00B67B89">
        <w:rPr>
          <w:rFonts w:ascii="Courier New" w:hAnsi="Courier New" w:cs="Monaco"/>
          <w:color w:val="7F007F"/>
          <w:sz w:val="16"/>
          <w:szCs w:val="22"/>
        </w:rPr>
        <w:t>schemaLocation</w:t>
      </w:r>
      <w:r w:rsidRPr="00B67B89">
        <w:rPr>
          <w:rFonts w:ascii="Courier New" w:hAnsi="Courier New" w:cs="Monaco"/>
          <w:color w:val="000000"/>
          <w:sz w:val="16"/>
          <w:szCs w:val="22"/>
        </w:rPr>
        <w:t>=</w:t>
      </w:r>
      <w:r w:rsidRPr="00B67B89">
        <w:rPr>
          <w:rFonts w:ascii="Courier New" w:hAnsi="Courier New" w:cs="Monaco"/>
          <w:iCs/>
          <w:color w:val="2A00FF"/>
          <w:sz w:val="16"/>
          <w:szCs w:val="22"/>
        </w:rPr>
        <w:t>"coremodel.xsd"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xsd:enumeration</w:t>
      </w:r>
      <w:r w:rsidRPr="00B67B89">
        <w:rPr>
          <w:rFonts w:ascii="Courier New" w:hAnsi="Courier New" w:cs="Monaco"/>
          <w:sz w:val="16"/>
          <w:szCs w:val="22"/>
        </w:rPr>
        <w:t xml:space="preserve"> </w:t>
      </w:r>
      <w:r w:rsidRPr="00B67B89">
        <w:rPr>
          <w:rFonts w:ascii="Courier New" w:hAnsi="Courier New" w:cs="Monaco"/>
          <w:color w:val="7F007F"/>
          <w:sz w:val="16"/>
          <w:szCs w:val="22"/>
        </w:rPr>
        <w:t>value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"PolicyAttachment"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any other artifact (BaseArtifactType):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"appliesTo"</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"s-ramp:baseArtifactTarget"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 Policy Expression 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"policies"</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lastRenderedPageBreak/>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"PolicyDocument"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"s-ramp:XmlDocument"</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Relationship referencing the artifact's UUID, to reference a PolicyExpressionArtifact.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xsd:attribute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"artifactType"</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"s-ramp:policyExpressionEnum"</w:t>
      </w:r>
      <w:r w:rsidRPr="00B67B89">
        <w:rPr>
          <w:rFonts w:ascii="Courier New" w:hAnsi="Courier New" w:cs="Monaco"/>
          <w:sz w:val="16"/>
          <w:szCs w:val="22"/>
        </w:rPr>
        <w:t xml:space="preserve"> </w:t>
      </w:r>
      <w:r w:rsidRPr="00B67B89">
        <w:rPr>
          <w:rFonts w:ascii="Courier New" w:hAnsi="Courier New" w:cs="Monaco"/>
          <w:color w:val="7F007F"/>
          <w:sz w:val="16"/>
          <w:szCs w:val="22"/>
        </w:rPr>
        <w:t>use</w:t>
      </w:r>
      <w:r w:rsidRPr="00B67B89">
        <w:rPr>
          <w:rFonts w:ascii="Courier New" w:hAnsi="Courier New" w:cs="Monaco"/>
          <w:color w:val="000000"/>
          <w:sz w:val="16"/>
          <w:szCs w:val="22"/>
        </w:rPr>
        <w:t>=</w:t>
      </w:r>
      <w:r w:rsidRPr="00B67B89">
        <w:rPr>
          <w:rFonts w:ascii="Courier New" w:hAnsi="Courier New" w:cs="Monaco"/>
          <w:iCs/>
          <w:color w:val="2A00FF"/>
          <w:sz w:val="16"/>
          <w:szCs w:val="22"/>
        </w:rPr>
        <w:t>"required"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Pr>
      </w:pPr>
      <w:bookmarkStart w:id="221" w:name="_Ref157582360"/>
      <w:r>
        <w:t>WSDL Model Schema</w:t>
      </w:r>
      <w:bookmarkEnd w:id="221"/>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xml</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sz w:val="16"/>
          <w:szCs w:val="22"/>
        </w:rPr>
        <w:t xml:space="preserve"> </w:t>
      </w:r>
      <w:r w:rsidRPr="00834401">
        <w:rPr>
          <w:rFonts w:ascii="Courier New" w:hAnsi="Courier New" w:cs="Monaco"/>
          <w:color w:val="7F007F"/>
          <w:sz w:val="16"/>
          <w:szCs w:val="22"/>
        </w:rPr>
        <w:t>encoding</w:t>
      </w:r>
      <w:r w:rsidRPr="00834401">
        <w:rPr>
          <w:rFonts w:ascii="Courier New" w:hAnsi="Courier New" w:cs="Monaco"/>
          <w:color w:val="000000"/>
          <w:sz w:val="16"/>
          <w:szCs w:val="22"/>
        </w:rPr>
        <w:t>=</w:t>
      </w:r>
      <w:r w:rsidRPr="00834401">
        <w:rPr>
          <w:rFonts w:ascii="Courier New" w:hAnsi="Courier New" w:cs="Monaco"/>
          <w:iCs/>
          <w:color w:val="2A00FF"/>
          <w:sz w:val="16"/>
          <w:szCs w:val="22"/>
        </w:rPr>
        <w:t>"UTF-8"</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sz w:val="16"/>
          <w:szCs w:val="22"/>
        </w:rPr>
        <w:t xml:space="preserve"> </w:t>
      </w:r>
      <w:r w:rsidRPr="00834401">
        <w:rPr>
          <w:rFonts w:ascii="Courier New" w:hAnsi="Courier New" w:cs="Monaco"/>
          <w:color w:val="7F007F"/>
          <w:sz w:val="16"/>
          <w:szCs w:val="22"/>
        </w:rPr>
        <w:t>xmlns:tns</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xmlns:s-ramp</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xmlns:xsd</w:t>
      </w:r>
      <w:r w:rsidRPr="00834401">
        <w:rPr>
          <w:rFonts w:ascii="Courier New" w:hAnsi="Courier New" w:cs="Monaco"/>
          <w:color w:val="000000"/>
          <w:sz w:val="16"/>
          <w:szCs w:val="22"/>
        </w:rPr>
        <w:t>=</w:t>
      </w:r>
      <w:r w:rsidRPr="00834401">
        <w:rPr>
          <w:rFonts w:ascii="Courier New" w:hAnsi="Courier New" w:cs="Monaco"/>
          <w:iCs/>
          <w:color w:val="2A00FF"/>
          <w:sz w:val="16"/>
          <w:szCs w:val="22"/>
        </w:rPr>
        <w:t>"http://www.w3.org/2001/XMLSchema"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sz w:val="16"/>
          <w:szCs w:val="22"/>
        </w:rPr>
        <w:t xml:space="preserve">  </w:t>
      </w:r>
      <w:r w:rsidRPr="00834401">
        <w:rPr>
          <w:rFonts w:ascii="Courier New" w:hAnsi="Courier New" w:cs="Monaco"/>
          <w:color w:val="7F007F"/>
          <w:sz w:val="16"/>
          <w:szCs w:val="22"/>
        </w:rPr>
        <w:t>targetNamespace</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elementFormDefault</w:t>
      </w:r>
      <w:r w:rsidRPr="00834401">
        <w:rPr>
          <w:rFonts w:ascii="Courier New" w:hAnsi="Courier New" w:cs="Monaco"/>
          <w:color w:val="000000"/>
          <w:sz w:val="16"/>
          <w:szCs w:val="22"/>
        </w:rPr>
        <w:t>=</w:t>
      </w:r>
      <w:r w:rsidRPr="00834401">
        <w:rPr>
          <w:rFonts w:ascii="Courier New" w:hAnsi="Courier New" w:cs="Monaco"/>
          <w:iCs/>
          <w:color w:val="2A00FF"/>
          <w:sz w:val="16"/>
          <w:szCs w:val="22"/>
        </w:rPr>
        <w:t>"qualified"</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 2010 Hewlett-Packard Company (HP), International Business Machines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Corporation (IBM), Software AG (SAG) and TIBCO Software Inc.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rights reserved. Permission to copy and display the SOA Repository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Artifact Model and Protocol (the “Specification”), in any medium</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without fee or royalty is hereby granted by Hewlett-Packard Company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(HP), International Business Machines Corporation (IBM), Software AG</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(SAG) and TIBCO Software Inc. (collectively, the "Authors"), provided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that you include the following on ALL copies of this document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portions thereof, that you make: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1. A link or URL to this document at this location:</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http://s-ramp.org/2010/s-ramp/specification/documents/{this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name}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2. The copyright notice as shown in the Specification.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The Authors each agree to grant you a royalty-free license, under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reasonable, non-discriminatory terms and conditions to their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respective patents that they deem necessary to implement the "SOA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Repository Artifact Model and Protocol” Specification, including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its constituent documents. THIS DOCUMENT IS PROVIDED "AS IS," AND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AUTHORS MAKE NO REPRESENTATIONS OR WARRANTIES, EXPRESS OR IMPLIED,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INCLUDING, BUT NOT LIMITED TO, WARRANTIES OF MERCHANTABILITY, FITNESS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FOR A PARTICULAR PURPOSE, NON-INFRINGEMENT, OR TITLE;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CONTENTS OF THIS DOCUMENT ARE SUITABLE FOR ANY PURPOSE; NOR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IMPLEMENTATION OF SUCH CONTENTS WILL NOT INFRINGE ANY THIRD PARTY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PATENTS, COPYRIGHTS, TRADEMARKS OR OTHER RIGHTS. THE AUTHORS WILL NOT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BE LIABLE FOR ANY DIRECT, INDIRECT, SPECIAL, INCIDENTAL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CONSEQUENTIAL DAMAGES ARISING OUT OF OR RELATING TO ANY USE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DISTRIBUTION OF 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"coremodel.xsd"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"xsdmodel.xsd"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"policymodel.xsd"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"s-ramp:documentArtifactEnum"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"s-ramp:XmlDocument"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"includedXsds"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"redefinedXsds"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"importedWsdls"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"targetNamespace"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"xsdTargetNamespaces"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Modeled "extension" relationship to any wsdlExtension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"extension"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"WsdlService"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Port(s) this Service has: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Binding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this Binding's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this PortType's 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BindingOperationFault(s)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BindingOperationInput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BindingOperationOutput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Operation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to OperationInput and OperationOutput for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for fault(s) associated with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Only request / response is modeled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Part(s) of this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ElementDeclaraion and XSDType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"element"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"s-ramp:elementTarget"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for this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"NamedWsdlDerivedArtifactType"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WSDLDocument.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WSDLExtention.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3F5FBF"/>
          <w:sz w:val="16"/>
          <w:szCs w:val="22"/>
        </w:rPr>
        <w:t>&lt;!-- Relationship referencing the artifact's UUID, to reference a Port.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BindingOperationInputTarget.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OperationInput.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Part.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any XsdType.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rPr>
        <w:t>xml</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sz w:val="16"/>
          <w:szCs w:val="22"/>
        </w:rPr>
        <w:t xml:space="preserve"> </w:t>
      </w:r>
      <w:r w:rsidRPr="00C6767B">
        <w:rPr>
          <w:rFonts w:ascii="Courier New" w:hAnsi="Courier New" w:cs="Monaco"/>
          <w:color w:val="7F007F"/>
          <w:sz w:val="16"/>
          <w:szCs w:val="22"/>
        </w:rPr>
        <w:t>encoding</w:t>
      </w:r>
      <w:r w:rsidRPr="00C6767B">
        <w:rPr>
          <w:rFonts w:ascii="Courier New" w:hAnsi="Courier New" w:cs="Monaco"/>
          <w:color w:val="000000"/>
          <w:sz w:val="16"/>
          <w:szCs w:val="22"/>
        </w:rPr>
        <w:t>=</w:t>
      </w:r>
      <w:r w:rsidRPr="00C6767B">
        <w:rPr>
          <w:rFonts w:ascii="Courier New" w:hAnsi="Courier New" w:cs="Monaco"/>
          <w:iCs/>
          <w:color w:val="2A00FF"/>
          <w:sz w:val="16"/>
          <w:szCs w:val="22"/>
        </w:rPr>
        <w:t>"UTF-8"</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sz w:val="16"/>
          <w:szCs w:val="22"/>
        </w:rPr>
        <w:t xml:space="preserve"> </w:t>
      </w:r>
      <w:r w:rsidRPr="00C6767B">
        <w:rPr>
          <w:rFonts w:ascii="Courier New" w:hAnsi="Courier New" w:cs="Monaco"/>
          <w:color w:val="7F007F"/>
          <w:sz w:val="16"/>
          <w:szCs w:val="22"/>
        </w:rPr>
        <w:t>xmlns:tns</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xmlns:s-ramp</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xmlns:xsd</w:t>
      </w:r>
      <w:r w:rsidRPr="00C6767B">
        <w:rPr>
          <w:rFonts w:ascii="Courier New" w:hAnsi="Courier New" w:cs="Monaco"/>
          <w:color w:val="000000"/>
          <w:sz w:val="16"/>
          <w:szCs w:val="22"/>
        </w:rPr>
        <w:t>=</w:t>
      </w:r>
      <w:r w:rsidRPr="00C6767B">
        <w:rPr>
          <w:rFonts w:ascii="Courier New" w:hAnsi="Courier New" w:cs="Monaco"/>
          <w:iCs/>
          <w:color w:val="2A00FF"/>
          <w:sz w:val="16"/>
          <w:szCs w:val="22"/>
        </w:rPr>
        <w:t>"http://www.w3.org/2001/XMLSchema"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sz w:val="16"/>
          <w:szCs w:val="22"/>
        </w:rPr>
        <w:t xml:space="preserve">  </w:t>
      </w:r>
      <w:r w:rsidRPr="00C6767B">
        <w:rPr>
          <w:rFonts w:ascii="Courier New" w:hAnsi="Courier New" w:cs="Monaco"/>
          <w:color w:val="7F007F"/>
          <w:sz w:val="16"/>
          <w:szCs w:val="22"/>
        </w:rPr>
        <w:t>targetNamespace</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elementFormDefault</w:t>
      </w:r>
      <w:r w:rsidRPr="00C6767B">
        <w:rPr>
          <w:rFonts w:ascii="Courier New" w:hAnsi="Courier New" w:cs="Monaco"/>
          <w:color w:val="000000"/>
          <w:sz w:val="16"/>
          <w:szCs w:val="22"/>
        </w:rPr>
        <w:t>=</w:t>
      </w:r>
      <w:r w:rsidRPr="00C6767B">
        <w:rPr>
          <w:rFonts w:ascii="Courier New" w:hAnsi="Courier New" w:cs="Monaco"/>
          <w:iCs/>
          <w:color w:val="2A00FF"/>
          <w:sz w:val="16"/>
          <w:szCs w:val="22"/>
        </w:rPr>
        <w:t>"qualified"</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3F5FBF"/>
          <w:sz w:val="16"/>
          <w:szCs w:val="22"/>
        </w:rPr>
        <w:t>&lt;!--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 2010 Hewlett-Packard Company (HP), International Business Machines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Corporation (IBM), Software AG (SAG) and TIBCO Software Inc.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lastRenderedPageBreak/>
        <w:t xml:space="preserve">      rights reserved. Permission to copy and display the SOA Repository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Artifact Model and Protocol (the “Specification”), in any medium</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without fee or royalty is hereby granted by Hewlett-Packard Company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(HP), International Business Machines Corporation (IBM), Software AG</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(SAG) and TIBCO Software Inc. (collectively, the "Authors"), provided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that you include the following on ALL copies of this document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portions thereof, that you make: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1. A link or URL to this document at this location:</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http://s-ramp.org/2010/s-ramp/specification/documents/{this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name}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2. The copyright notice as shown in the Specification.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The Authors each agree to grant you a royalty-free license, under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reasonable, non-discriminatory terms and conditions to their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respective patents that they deem necessary to implement the "SOA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Repository Artifact Model and Protocol” Specification, including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its constituent documents. THIS DOCUMENT IS PROVIDED "AS IS," AND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AUTHORS MAKE NO REPRESENTATIONS OR WARRANTIES, EXPRESS OR IMPLIED,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INCLUDING, BUT NOT LIMITED TO, WARRANTIES OF MERCHANTABILITY, FITNESS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FOR A PARTICULAR PURPOSE, NON-INFRINGEMENT, OR TITLE;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CONTENTS OF THIS DOCUMENT ARE SUITABLE FOR ANY PURPOSE; NOR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IMPLEMENTATION OF SUCH CONTENTS WILL NOT INFRINGE ANY THIRD PARTY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PATENTS, COPYRIGHTS, TRADEMARKS OR OTHER RIGHTS. THE AUTHORS WILL NOT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BE LIABLE FOR ANY DIRECT, INDIRECT, SPECIAL, INCIDENTAL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CONSEQUENTIAL DAMAGES ARISING OUT OF OR RELATING TO ANY USE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DISTRIBUTION OF 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"coremodel.xsd"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"wsdlmodel.xsd"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"SoapAddress"</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"soapLocation"</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"xsd:anyURI"</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"SoapBinding"</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"style"</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"transport"</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 w:rsidR="00C82BE4" w:rsidRDefault="00C82BE4" w:rsidP="00C82BE4">
      <w:pPr>
        <w:pStyle w:val="AppendixHeading1"/>
      </w:pPr>
      <w:bookmarkStart w:id="222" w:name="_Ref157581274"/>
      <w:r>
        <w:lastRenderedPageBreak/>
        <w:t>Pre</w:t>
      </w:r>
      <w:r w:rsidR="00C95E04">
        <w:t>-</w:t>
      </w:r>
      <w:r>
        <w:t>defined Relationships</w:t>
      </w:r>
      <w:bookmarkEnd w:id="222"/>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223" w:name="_Toc258604214"/>
      <w:r>
        <w:t xml:space="preserve">Table </w:t>
      </w:r>
      <w:fldSimple w:instr=" SEQ &quot;Table&quot; \*Arabic ">
        <w:r>
          <w:rPr>
            <w:noProof/>
          </w:rPr>
          <w:t>9</w:t>
        </w:r>
      </w:fldSimple>
      <w:r>
        <w:t>:  Pre-defined Relationships</w:t>
      </w:r>
      <w:bookmarkEnd w:id="223"/>
    </w:p>
    <w:tbl>
      <w:tblPr>
        <w:tblW w:w="9540" w:type="dxa"/>
        <w:tblInd w:w="-75" w:type="dxa"/>
        <w:tblLayout w:type="fixed"/>
        <w:tblCellMar>
          <w:top w:w="15" w:type="dxa"/>
          <w:left w:w="15" w:type="dxa"/>
          <w:bottom w:w="15" w:type="dxa"/>
          <w:right w:w="15" w:type="dxa"/>
        </w:tblCellMar>
        <w:tblLook w:val="0000" w:firstRow="0" w:lastRow="0" w:firstColumn="0" w:lastColumn="0" w:noHBand="0" w:noVBand="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lastRenderedPageBreak/>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38"/>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554" w:rsidRDefault="00316554" w:rsidP="00C82BE4">
      <w:r>
        <w:separator/>
      </w:r>
    </w:p>
    <w:p w:rsidR="00316554" w:rsidRDefault="00316554" w:rsidP="00C82BE4"/>
    <w:p w:rsidR="00316554" w:rsidRDefault="00316554" w:rsidP="00C82BE4"/>
    <w:p w:rsidR="00316554" w:rsidRDefault="00316554" w:rsidP="00C82BE4"/>
    <w:p w:rsidR="00316554" w:rsidRDefault="00316554" w:rsidP="00C82BE4"/>
    <w:p w:rsidR="00316554" w:rsidRDefault="00316554" w:rsidP="00C82BE4"/>
    <w:p w:rsidR="00316554" w:rsidRDefault="00316554" w:rsidP="00C82BE4"/>
  </w:endnote>
  <w:endnote w:type="continuationSeparator" w:id="0">
    <w:p w:rsidR="00316554" w:rsidRDefault="00316554" w:rsidP="00C82BE4">
      <w:r>
        <w:continuationSeparator/>
      </w:r>
    </w:p>
    <w:p w:rsidR="00316554" w:rsidRDefault="00316554" w:rsidP="00C82BE4"/>
    <w:p w:rsidR="00316554" w:rsidRDefault="00316554" w:rsidP="00C82BE4"/>
    <w:p w:rsidR="00316554" w:rsidRDefault="00316554" w:rsidP="00C82BE4"/>
    <w:p w:rsidR="00316554" w:rsidRDefault="00316554" w:rsidP="00C82BE4"/>
    <w:p w:rsidR="00316554" w:rsidRDefault="00316554" w:rsidP="00C82BE4"/>
    <w:p w:rsidR="00316554" w:rsidRDefault="00316554" w:rsidP="00C82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D8" w:rsidRDefault="00EB37D8" w:rsidP="00C82BE4">
    <w:pPr>
      <w:pStyle w:val="Footer"/>
      <w:tabs>
        <w:tab w:val="clear" w:pos="8640"/>
        <w:tab w:val="right" w:pos="9360"/>
      </w:tabs>
      <w:spacing w:after="0"/>
      <w:rPr>
        <w:sz w:val="16"/>
        <w:szCs w:val="16"/>
      </w:rPr>
    </w:pPr>
    <w:r w:rsidRPr="00B7587D">
      <w:rPr>
        <w:rStyle w:val="apple-style-span"/>
        <w:rFonts w:cs="Arial"/>
        <w:color w:val="000000"/>
        <w:sz w:val="16"/>
        <w:szCs w:val="16"/>
      </w:rPr>
      <w:t>s-ramp-foundation</w:t>
    </w:r>
    <w:r>
      <w:rPr>
        <w:rStyle w:val="apple-style-span"/>
        <w:rFonts w:cs="Arial"/>
        <w:color w:val="000000"/>
        <w:sz w:val="16"/>
        <w:szCs w:val="16"/>
      </w:rPr>
      <w:t>-v1.0-wd01</w:t>
    </w:r>
    <w:r>
      <w:rPr>
        <w:sz w:val="16"/>
        <w:szCs w:val="16"/>
      </w:rPr>
      <w:tab/>
      <w:t>Working Draft</w:t>
    </w:r>
    <w:r>
      <w:rPr>
        <w:sz w:val="16"/>
        <w:szCs w:val="16"/>
      </w:rPr>
      <w:tab/>
      <w:t>26 January 2011</w:t>
    </w:r>
  </w:p>
  <w:p w:rsidR="00EB37D8" w:rsidRPr="00F50E2C" w:rsidRDefault="00EB37D8"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3270">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3270">
      <w:rPr>
        <w:rStyle w:val="PageNumber"/>
        <w:noProof/>
        <w:sz w:val="16"/>
        <w:szCs w:val="16"/>
      </w:rPr>
      <w:t>79</w:t>
    </w:r>
    <w:r w:rsidRPr="0051640A">
      <w:rPr>
        <w:rStyle w:val="PageNumber"/>
        <w:sz w:val="16"/>
        <w:szCs w:val="16"/>
      </w:rPr>
      <w:fldChar w:fldCharType="end"/>
    </w:r>
  </w:p>
  <w:p w:rsidR="00EB37D8" w:rsidRPr="00735E3A" w:rsidRDefault="00EB37D8" w:rsidP="00C82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554" w:rsidRDefault="00316554" w:rsidP="00C82BE4">
      <w:r>
        <w:separator/>
      </w:r>
    </w:p>
    <w:p w:rsidR="00316554" w:rsidRDefault="00316554" w:rsidP="00C82BE4"/>
    <w:p w:rsidR="00316554" w:rsidRDefault="00316554" w:rsidP="00C82BE4"/>
    <w:p w:rsidR="00316554" w:rsidRDefault="00316554" w:rsidP="00C82BE4"/>
    <w:p w:rsidR="00316554" w:rsidRDefault="00316554" w:rsidP="00C82BE4"/>
    <w:p w:rsidR="00316554" w:rsidRDefault="00316554" w:rsidP="00C82BE4"/>
    <w:p w:rsidR="00316554" w:rsidRDefault="00316554" w:rsidP="00C82BE4"/>
  </w:footnote>
  <w:footnote w:type="continuationSeparator" w:id="0">
    <w:p w:rsidR="00316554" w:rsidRDefault="00316554" w:rsidP="00C82BE4">
      <w:r>
        <w:continuationSeparator/>
      </w:r>
    </w:p>
    <w:p w:rsidR="00316554" w:rsidRDefault="00316554" w:rsidP="00C82BE4"/>
    <w:p w:rsidR="00316554" w:rsidRDefault="00316554" w:rsidP="00C82BE4"/>
    <w:p w:rsidR="00316554" w:rsidRDefault="00316554" w:rsidP="00C82BE4"/>
    <w:p w:rsidR="00316554" w:rsidRDefault="00316554" w:rsidP="00C82BE4"/>
    <w:p w:rsidR="00316554" w:rsidRDefault="00316554" w:rsidP="00C82BE4"/>
    <w:p w:rsidR="00316554" w:rsidRDefault="00316554" w:rsidP="00C82B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pStyle w:val="Appheading1"/>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pStyle w:val="ListBulletSpec"/>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pStyle w:val="ListNumberspec"/>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Symbol"/>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Symbol"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Symbol"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Symbol"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E6D895E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2029"/>
    <w:rsid w:val="000531EF"/>
    <w:rsid w:val="00070E63"/>
    <w:rsid w:val="000824E9"/>
    <w:rsid w:val="000F38C5"/>
    <w:rsid w:val="00100BB8"/>
    <w:rsid w:val="00105865"/>
    <w:rsid w:val="0011418F"/>
    <w:rsid w:val="0013479E"/>
    <w:rsid w:val="00182CF6"/>
    <w:rsid w:val="001D3078"/>
    <w:rsid w:val="001D61D2"/>
    <w:rsid w:val="001E5F42"/>
    <w:rsid w:val="001F36C4"/>
    <w:rsid w:val="0028377A"/>
    <w:rsid w:val="002A3270"/>
    <w:rsid w:val="002F3E5B"/>
    <w:rsid w:val="00316554"/>
    <w:rsid w:val="00320F3D"/>
    <w:rsid w:val="003402DC"/>
    <w:rsid w:val="003543B5"/>
    <w:rsid w:val="003675D2"/>
    <w:rsid w:val="003D2D97"/>
    <w:rsid w:val="00422304"/>
    <w:rsid w:val="00424242"/>
    <w:rsid w:val="00442029"/>
    <w:rsid w:val="004500AE"/>
    <w:rsid w:val="004B5B7F"/>
    <w:rsid w:val="004E0547"/>
    <w:rsid w:val="00520438"/>
    <w:rsid w:val="00526115"/>
    <w:rsid w:val="00595898"/>
    <w:rsid w:val="005A48B7"/>
    <w:rsid w:val="00610954"/>
    <w:rsid w:val="00666053"/>
    <w:rsid w:val="00673611"/>
    <w:rsid w:val="006C2F53"/>
    <w:rsid w:val="007A7871"/>
    <w:rsid w:val="007D6BA1"/>
    <w:rsid w:val="00801D28"/>
    <w:rsid w:val="008129EB"/>
    <w:rsid w:val="00834401"/>
    <w:rsid w:val="008E1BF6"/>
    <w:rsid w:val="008E409D"/>
    <w:rsid w:val="00914DEF"/>
    <w:rsid w:val="009614E8"/>
    <w:rsid w:val="00974D8E"/>
    <w:rsid w:val="009B4318"/>
    <w:rsid w:val="00AE4B88"/>
    <w:rsid w:val="00B05987"/>
    <w:rsid w:val="00B56EFB"/>
    <w:rsid w:val="00B62353"/>
    <w:rsid w:val="00B64A3F"/>
    <w:rsid w:val="00B67B89"/>
    <w:rsid w:val="00B80861"/>
    <w:rsid w:val="00B951B1"/>
    <w:rsid w:val="00C015BD"/>
    <w:rsid w:val="00C472F2"/>
    <w:rsid w:val="00C6767B"/>
    <w:rsid w:val="00C7029E"/>
    <w:rsid w:val="00C827DD"/>
    <w:rsid w:val="00C82BE4"/>
    <w:rsid w:val="00C95E04"/>
    <w:rsid w:val="00CB34C7"/>
    <w:rsid w:val="00CE0E66"/>
    <w:rsid w:val="00D061F0"/>
    <w:rsid w:val="00D410F9"/>
    <w:rsid w:val="00D715C8"/>
    <w:rsid w:val="00D91DEF"/>
    <w:rsid w:val="00DE530C"/>
    <w:rsid w:val="00E565C8"/>
    <w:rsid w:val="00E67A2B"/>
    <w:rsid w:val="00EA6E9B"/>
    <w:rsid w:val="00EB37D8"/>
    <w:rsid w:val="00ED145C"/>
    <w:rsid w:val="00EF5D94"/>
    <w:rsid w:val="00F04ADE"/>
    <w:rsid w:val="00F16BFC"/>
    <w:rsid w:val="00F54376"/>
    <w:rsid w:val="00FA3C24"/>
    <w:rsid w:val="00FC0411"/>
    <w:rsid w:val="00FE2E6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3.org/TR/2004/REC-rdf-primer-20040210/" TargetMode="External"/><Relationship Id="rId18" Type="http://schemas.openxmlformats.org/officeDocument/2006/relationships/hyperlink" Target="http://www.w3.org/TR/2007/REC-ws-policy-20070904" TargetMode="Externa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http://www.w3.org/2005/xpath-functions"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w3.org/TR/2010/REC-xpath20-20101214/" TargetMode="External"/><Relationship Id="rId17" Type="http://schemas.openxmlformats.org/officeDocument/2006/relationships/hyperlink" Target="http://www.opengroup.org/projects/soa-ontology/" TargetMode="External"/><Relationship Id="rId25" Type="http://schemas.openxmlformats.org/officeDocument/2006/relationships/hyperlink" Target="http://www.w3.org/2001/XMLSchema" TargetMode="External"/><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loc.gov/standards/iso639-2/normtext.html" TargetMode="External"/><Relationship Id="rId20" Type="http://schemas.openxmlformats.org/officeDocument/2006/relationships/hyperlink" Target="http://www.ietf.org/rfc/rfc4122.txt"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org/TR/2004/REC-xmlschema-1-20041028/" TargetMode="External"/><Relationship Id="rId24" Type="http://schemas.openxmlformats.org/officeDocument/2006/relationships/hyperlink" Target="http://www.w3.org/TR/2007/REC-ws-policy-20070904" TargetMode="External"/><Relationship Id="rId32" Type="http://schemas.openxmlformats.org/officeDocument/2006/relationships/image" Target="media/image6.png"/><Relationship Id="rId37" Type="http://schemas.openxmlformats.org/officeDocument/2006/relationships/hyperlink" Target="http://s-ramp.org/2010/specification/schemas/serviceimplementationmodel.xs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TR/2001/NOTE-wsdl-20010315" TargetMode="External"/><Relationship Id="rId23" Type="http://schemas.openxmlformats.org/officeDocument/2006/relationships/hyperlink" Target="http://schemas.xmlsoap.org/wsdl/" TargetMode="External"/><Relationship Id="rId28" Type="http://schemas.openxmlformats.org/officeDocument/2006/relationships/image" Target="media/image2.png"/><Relationship Id="rId36" Type="http://schemas.openxmlformats.org/officeDocument/2006/relationships/hyperlink" Target="http://www.w3.org/2005/xpath-functions/collation/codepoint" TargetMode="External"/><Relationship Id="rId10" Type="http://schemas.openxmlformats.org/officeDocument/2006/relationships/hyperlink" Target="http://www.w3.org/TR/2006/REC-xml-names-20060816/" TargetMode="External"/><Relationship Id="rId19" Type="http://schemas.openxmlformats.org/officeDocument/2006/relationships/hyperlink" Target="http://www.w3.org/TR/2007/REC-ws-policy-attach-2007090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w3.org/TR/2008/REC-xml-20081126/" TargetMode="External"/><Relationship Id="rId14" Type="http://schemas.openxmlformats.org/officeDocument/2006/relationships/hyperlink" Target="http://www.w3.org/TR/2004/REC-owl-guide-20040210/" TargetMode="External"/><Relationship Id="rId22" Type="http://schemas.openxmlformats.org/officeDocument/2006/relationships/hyperlink" Target="http://s-ramp.org/xmlns/2010/s-ramp" TargetMode="External"/><Relationship Id="rId27" Type="http://schemas.openxmlformats.org/officeDocument/2006/relationships/hyperlink" Target="http://www.opengroup.org/projects/soa-ontology/" TargetMode="Externa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hyperlink" Target="http://www.ietf.org/rfc/rfc2119.txt" TargetMode="Externa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StandardsTrackTemplate.dotx</Template>
  <TotalTime>215</TotalTime>
  <Pages>79</Pages>
  <Words>21263</Words>
  <Characters>121201</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142180</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Eric Wittmann</cp:lastModifiedBy>
  <cp:revision>18</cp:revision>
  <cp:lastPrinted>2010-10-14T04:13:00Z</cp:lastPrinted>
  <dcterms:created xsi:type="dcterms:W3CDTF">2012-11-28T20:13:00Z</dcterms:created>
  <dcterms:modified xsi:type="dcterms:W3CDTF">2012-12-04T14:34:00Z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