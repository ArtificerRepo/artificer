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E4" w:rsidRPr="00CE06CB" w:rsidRDefault="00C82BE4" w:rsidP="00C82BE4">
      <w:pPr>
        <w:pStyle w:val="Title"/>
        <w:rPr>
          <w:sz w:val="28"/>
          <w:szCs w:val="28"/>
        </w:rPr>
      </w:pPr>
      <w:r>
        <w:rPr>
          <w:sz w:val="28"/>
          <w:szCs w:val="28"/>
        </w:rPr>
        <w:t>S</w:t>
      </w:r>
      <w:bookmarkStart w:id="0" w:name="_Ref157581322"/>
      <w:bookmarkStart w:id="1" w:name="_Ref157581420"/>
      <w:bookmarkEnd w:id="0"/>
      <w:bookmarkEnd w:id="1"/>
      <w:r>
        <w:rPr>
          <w:sz w:val="28"/>
          <w:szCs w:val="28"/>
        </w:rPr>
        <w:t>-RAMP Foundation</w:t>
      </w:r>
      <w:r w:rsidRPr="00CE06CB">
        <w:rPr>
          <w:sz w:val="28"/>
          <w:szCs w:val="28"/>
        </w:rPr>
        <w:t xml:space="preserve"> Version </w:t>
      </w:r>
      <w:r>
        <w:rPr>
          <w:sz w:val="28"/>
          <w:szCs w:val="28"/>
        </w:rPr>
        <w:t>1.0</w:t>
      </w:r>
    </w:p>
    <w:p w:rsidR="00C82BE4" w:rsidRPr="00CE06CB" w:rsidRDefault="00C82BE4" w:rsidP="00C82BE4">
      <w:pPr>
        <w:pStyle w:val="Subtitle"/>
        <w:rPr>
          <w:sz w:val="24"/>
          <w:szCs w:val="24"/>
        </w:rPr>
      </w:pPr>
      <w:r w:rsidRPr="00CE06CB">
        <w:rPr>
          <w:sz w:val="24"/>
          <w:szCs w:val="24"/>
        </w:rPr>
        <w:t xml:space="preserve">Working Draft </w:t>
      </w:r>
      <w:del w:id="2" w:author="Eric Wittmann" w:date="2012-12-04T09:56:00Z">
        <w:r w:rsidDel="00C07015">
          <w:rPr>
            <w:sz w:val="24"/>
            <w:szCs w:val="24"/>
          </w:rPr>
          <w:delText>0</w:delText>
        </w:r>
        <w:r w:rsidR="00F5153F" w:rsidDel="00C07015">
          <w:rPr>
            <w:sz w:val="24"/>
            <w:szCs w:val="24"/>
          </w:rPr>
          <w:delText>5</w:delText>
        </w:r>
      </w:del>
      <w:ins w:id="3" w:author="Eric Wittmann" w:date="2012-12-04T09:56:00Z">
        <w:r w:rsidR="00C07015">
          <w:rPr>
            <w:sz w:val="24"/>
            <w:szCs w:val="24"/>
          </w:rPr>
          <w:t>06</w:t>
        </w:r>
      </w:ins>
    </w:p>
    <w:p w:rsidR="00C82BE4" w:rsidRDefault="00D061F0" w:rsidP="00C82BE4">
      <w:pPr>
        <w:pStyle w:val="Subtitle"/>
        <w:rPr>
          <w:sz w:val="24"/>
          <w:szCs w:val="24"/>
        </w:rPr>
      </w:pPr>
      <w:bookmarkStart w:id="4" w:name="_Toc85472892"/>
      <w:r>
        <w:rPr>
          <w:sz w:val="24"/>
          <w:szCs w:val="24"/>
        </w:rPr>
        <w:t>26 January 2011</w:t>
      </w:r>
    </w:p>
    <w:p w:rsidR="00C82BE4" w:rsidRDefault="00C82BE4" w:rsidP="00C82BE4">
      <w:pPr>
        <w:pStyle w:val="Titlepageinfo"/>
      </w:pPr>
      <w:r>
        <w:t>Abstract:</w:t>
      </w:r>
    </w:p>
    <w:p w:rsidR="00C82BE4" w:rsidRDefault="00C82BE4" w:rsidP="00C82BE4">
      <w:pPr>
        <w:pStyle w:val="Abstract"/>
      </w:pPr>
      <w:r w:rsidRPr="00873E61">
        <w:t>Vendors offer tools to facilitate various activities across the life cycle of a SOA artifact, such as design, assembly, quality assurance, deployment and runtime operation of SOA based applications and business processes.  The lack of a standardized information model and interaction protocol for artifacts and their metadata residing in a SOA repository means that tools must be customized for use with each different vendor’s SOA repository product.  This reduces choice, flexibility and adds costs for customers when choosing tools. This specification defines a SOA artifact data model together with bindings that describe the syntax for interacting with a SOA repository.</w:t>
      </w:r>
    </w:p>
    <w:p w:rsidR="00C82BE4" w:rsidRDefault="00C82BE4" w:rsidP="00C82BE4">
      <w:pPr>
        <w:pStyle w:val="Titlepageinfo"/>
      </w:pPr>
      <w:r>
        <w:t>Status:</w:t>
      </w:r>
    </w:p>
    <w:p w:rsidR="00C82BE4" w:rsidRPr="007B309F" w:rsidRDefault="00C82BE4" w:rsidP="00C82BE4">
      <w:pPr>
        <w:spacing w:before="100" w:beforeAutospacing="1" w:after="86"/>
        <w:ind w:left="720"/>
        <w:rPr>
          <w:rFonts w:cs="Arial"/>
          <w:szCs w:val="20"/>
        </w:rPr>
      </w:pPr>
      <w:r w:rsidRPr="007B309F">
        <w:rPr>
          <w:rFonts w:cs="Arial"/>
          <w:color w:val="000000"/>
          <w:szCs w:val="20"/>
        </w:rPr>
        <w:t>A "Working Draft" is a preliminary version of a Work Product produced by one or more TC Members that has not yet been voted on by the TC and approved as a Committee Specification Draft or a Committee Note Draft. The OASIS document Approval Process begins officially with a TC vote to approve a WD as a Committee Draft. The TC may at any stage during development of a Work Product approve a Working Draft as a Committee Specification Draft; approval of these drafts shall require a Full Majority Vote of the TC. The TC may approve a Working Draft, revise it, and re-approve it any number of times as a Committee Specification Draft.</w:t>
      </w:r>
    </w:p>
    <w:p w:rsidR="00C82BE4" w:rsidRDefault="00C82BE4" w:rsidP="00C82BE4">
      <w:pPr>
        <w:pStyle w:val="Abstract"/>
      </w:pPr>
    </w:p>
    <w:p w:rsidR="00C82BE4" w:rsidRDefault="00C82BE4" w:rsidP="00C82BE4">
      <w:pPr>
        <w:pStyle w:val="Abstract"/>
      </w:pPr>
    </w:p>
    <w:p w:rsidR="00C82BE4" w:rsidRPr="00852E10" w:rsidRDefault="00C82BE4" w:rsidP="00C82BE4">
      <w:r>
        <w:t>Copyright © OASIS® 2011</w:t>
      </w:r>
      <w:r w:rsidRPr="00852E10">
        <w:t>. All Rights Reserved.</w:t>
      </w:r>
    </w:p>
    <w:p w:rsidR="00C82BE4" w:rsidRPr="00852E10" w:rsidRDefault="00C82BE4" w:rsidP="00C82BE4">
      <w:r w:rsidRPr="00852E10">
        <w:t>All capitalized terms in the following text have the meanings assigned to them in the OASIS Intellectual Property Rights Policy (the "OASIS IPR Policy"). The full Policy may be found at the OASIS website.</w:t>
      </w:r>
    </w:p>
    <w:p w:rsidR="00C82BE4" w:rsidRPr="00852E10" w:rsidRDefault="00C82BE4" w:rsidP="00C82BE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C82BE4" w:rsidRPr="00852E10" w:rsidRDefault="00C82BE4" w:rsidP="00C82BE4">
      <w:r w:rsidRPr="00852E10">
        <w:lastRenderedPageBreak/>
        <w:t>The limited permissions granted above are perpetual and will not be revoked by OASIS or its successors or assigns.</w:t>
      </w:r>
    </w:p>
    <w:p w:rsidR="00C82BE4" w:rsidRDefault="00C82BE4" w:rsidP="00C82BE4">
      <w:pPr>
        <w:pStyle w:val="Abstract"/>
      </w:pPr>
    </w:p>
    <w:p w:rsidR="00C82BE4" w:rsidRPr="00C52EFC" w:rsidRDefault="00C82BE4" w:rsidP="00C82BE4">
      <w:pPr>
        <w:pStyle w:val="Heading1WP"/>
        <w:numPr>
          <w:ilvl w:val="0"/>
          <w:numId w:val="5"/>
        </w:numPr>
      </w:pPr>
      <w:r>
        <w:br w:type="page"/>
      </w:r>
      <w:r>
        <w:lastRenderedPageBreak/>
        <w:t>Introduction</w:t>
      </w:r>
      <w:bookmarkEnd w:id="4"/>
    </w:p>
    <w:p w:rsidR="00C82BE4" w:rsidRDefault="00C82BE4" w:rsidP="00C82BE4">
      <w:r>
        <w:t xml:space="preserve">The “SOA - Repository Artifact Model and Protocol” (S-RAMP) specification defines a common data model for SOA repositories to facilitate the use of common tooling and sharing of data.  It provides a rich representation data model that supports query.  It includes binding(s) </w:t>
      </w:r>
      <w:r w:rsidR="000824E9">
        <w:t xml:space="preserve">that </w:t>
      </w:r>
      <w:r>
        <w:t>document the syntax for interaction with a compliant repository for create, read, update, delete and query operations within the context of each binding.  Initially, only one binding will be defined, but others can be added.</w:t>
      </w:r>
    </w:p>
    <w:p w:rsidR="00C82BE4" w:rsidRDefault="00C82BE4" w:rsidP="00C82BE4">
      <w:r>
        <w:t>The specification is organized into multiple documents.  This document, the SOA - Repository Artifact Model and Protocol Foundation (hereafter referred to as Foundation) describes the overall goals of S-RAMP and defines the Artifact Type Model and associated schemas for S-RAMP.  It also describes the generic query grammar used in S-RAMP.  The Foundation document is not specific to any binding.  Other documents in this specification provide material specific to a given binding for S-RAMP, including the syntax for interacting with an S-RAMP compliant repository.  Those available at the time of this publication are:</w:t>
      </w:r>
    </w:p>
    <w:p w:rsidR="00C82BE4" w:rsidRDefault="00C82BE4" w:rsidP="00C82BE4">
      <w:pPr>
        <w:numPr>
          <w:ilvl w:val="0"/>
          <w:numId w:val="8"/>
          <w:numberingChange w:id="5" w:author="kurt stam" w:date="2012-11-30T09:19:00Z" w:original=""/>
        </w:numPr>
      </w:pPr>
      <w:r>
        <w:t>S-RAMP Atom Binding</w:t>
      </w:r>
    </w:p>
    <w:p w:rsidR="00C82BE4" w:rsidRDefault="00C82BE4" w:rsidP="00C82BE4">
      <w:r>
        <w:t xml:space="preserve">When there is a discrepancy between a binding specific document and this Foundation document, the binding specific document always takes precedence.  If there is a discrepancy between schema representations provided in this document and the S-RAMP schemas of record </w:t>
      </w:r>
      <w:r w:rsidR="00C95E04">
        <w:t xml:space="preserve">at </w:t>
      </w:r>
      <w:r w:rsidR="00C95E04" w:rsidRPr="00C95E04">
        <w:t>https://www.oasis-open.org/committees/tc_home.php?wg_abbrev=s-ramp</w:t>
      </w:r>
      <w:r>
        <w:t>, the schemas of record SHALL take precedence.</w:t>
      </w:r>
    </w:p>
    <w:p w:rsidR="00C82BE4" w:rsidRDefault="00C82BE4" w:rsidP="00C82BE4">
      <w:pPr>
        <w:pStyle w:val="Heading2"/>
        <w:numPr>
          <w:ilvl w:val="1"/>
          <w:numId w:val="2"/>
        </w:numPr>
      </w:pPr>
      <w:bookmarkStart w:id="6" w:name="_Toc85472893"/>
      <w:r>
        <w:t>Terminology</w:t>
      </w:r>
      <w:bookmarkEnd w:id="6"/>
    </w:p>
    <w:p w:rsidR="00C82BE4" w:rsidRDefault="00C82BE4" w:rsidP="00C82BE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2353">
        <w:fldChar w:fldCharType="begin"/>
      </w:r>
      <w:r w:rsidR="00422304">
        <w:instrText xml:space="preserve"> REF rfc2119 \h </w:instrText>
      </w:r>
      <w:r w:rsidR="00B62353">
        <w:fldChar w:fldCharType="separate"/>
      </w:r>
      <w:r>
        <w:rPr>
          <w:rStyle w:val="Refterm"/>
        </w:rPr>
        <w:t>[RFC2119]</w:t>
      </w:r>
      <w:r w:rsidR="00B62353">
        <w:fldChar w:fldCharType="end"/>
      </w:r>
      <w:r>
        <w:t>.</w:t>
      </w:r>
    </w:p>
    <w:p w:rsidR="00C82BE4" w:rsidRDefault="00C82BE4" w:rsidP="00C82BE4">
      <w:r>
        <w:t>The characters "[" and "]" are used to indicate that contained items are to be treated as a group with respect to cardinality or choice.</w:t>
      </w:r>
    </w:p>
    <w:p w:rsidR="00C82BE4" w:rsidRDefault="00C82BE4" w:rsidP="00C82BE4">
      <w:r>
        <w:t>This document makes use of many Diagrams and a summary of the notation used in those diagrams is provided here for convenience</w:t>
      </w:r>
    </w:p>
    <w:p w:rsidR="00C82BE4" w:rsidRDefault="00C82BE4" w:rsidP="00C82BE4">
      <w:pPr>
        <w:numPr>
          <w:ilvl w:val="0"/>
          <w:numId w:val="9"/>
          <w:numberingChange w:id="7" w:author="kurt stam" w:date="2012-11-30T09:19:00Z" w:original=""/>
        </w:numPr>
      </w:pPr>
      <w:r>
        <w:t xml:space="preserve">Italicized artifacts are abstract </w:t>
      </w:r>
    </w:p>
    <w:p w:rsidR="00C82BE4" w:rsidRDefault="00C82BE4" w:rsidP="00C82BE4">
      <w:pPr>
        <w:numPr>
          <w:ilvl w:val="0"/>
          <w:numId w:val="9"/>
          <w:numberingChange w:id="8" w:author="kurt stam" w:date="2012-11-30T09:19:00Z" w:original=""/>
        </w:numPr>
      </w:pPr>
      <w:r>
        <w:t>Closed arrows indicate inheritance</w:t>
      </w:r>
    </w:p>
    <w:p w:rsidR="00C82BE4" w:rsidRDefault="00C82BE4" w:rsidP="00C82BE4">
      <w:pPr>
        <w:numPr>
          <w:ilvl w:val="0"/>
          <w:numId w:val="9"/>
          <w:numberingChange w:id="9" w:author="kurt stam" w:date="2012-11-30T09:19:00Z" w:original=""/>
        </w:numPr>
      </w:pPr>
      <w:r>
        <w:t>Open arrows indicate non-containment association relationships</w:t>
      </w:r>
    </w:p>
    <w:p w:rsidR="00C82BE4" w:rsidRDefault="00C82BE4" w:rsidP="00C82BE4">
      <w:pPr>
        <w:numPr>
          <w:ilvl w:val="0"/>
          <w:numId w:val="9"/>
          <w:numberingChange w:id="10" w:author="kurt stam" w:date="2012-11-30T09:19:00Z" w:original=""/>
        </w:numPr>
      </w:pPr>
      <w:r>
        <w:t>Filled diamonds ending in open arrows represent composition relationships</w:t>
      </w:r>
    </w:p>
    <w:p w:rsidR="00C82BE4" w:rsidRDefault="00C82BE4" w:rsidP="00C82BE4">
      <w:pPr>
        <w:numPr>
          <w:ilvl w:val="0"/>
          <w:numId w:val="9"/>
          <w:numberingChange w:id="11" w:author="kurt stam" w:date="2012-11-30T09:19:00Z" w:original=""/>
        </w:numPr>
      </w:pPr>
      <w:r>
        <w:t>Names associated with arrows indicate Relationship Type names</w:t>
      </w:r>
    </w:p>
    <w:p w:rsidR="00C82BE4" w:rsidRDefault="00C82BE4" w:rsidP="00C82BE4">
      <w:r>
        <w:t>NOTE: Attributes listed within an artifact box do not indicate cardinality.  Users must refer to the document text and schemas for that information.</w:t>
      </w:r>
    </w:p>
    <w:p w:rsidR="00C82BE4" w:rsidRDefault="00C82BE4" w:rsidP="00C82BE4">
      <w:pPr>
        <w:pStyle w:val="Heading2"/>
        <w:numPr>
          <w:ilvl w:val="1"/>
          <w:numId w:val="5"/>
        </w:numPr>
      </w:pPr>
      <w:bookmarkStart w:id="12" w:name="_Ref7502892"/>
      <w:bookmarkStart w:id="13" w:name="_Toc12011611"/>
      <w:bookmarkStart w:id="14" w:name="_Toc85472894"/>
      <w:r>
        <w:lastRenderedPageBreak/>
        <w:t>Normative</w:t>
      </w:r>
      <w:bookmarkEnd w:id="12"/>
      <w:bookmarkEnd w:id="13"/>
      <w:r>
        <w:t xml:space="preserve"> References</w:t>
      </w:r>
      <w:bookmarkEnd w:id="14"/>
    </w:p>
    <w:p w:rsidR="00C82BE4" w:rsidRDefault="00C82BE4" w:rsidP="00C82BE4">
      <w:pPr>
        <w:pStyle w:val="Ref"/>
      </w:pPr>
      <w:bookmarkStart w:id="15" w:name="RFC2119"/>
      <w:r>
        <w:rPr>
          <w:rStyle w:val="Refterm"/>
        </w:rPr>
        <w:t>[RFC2119]</w:t>
      </w:r>
      <w:bookmarkEnd w:id="15"/>
      <w:r>
        <w:tab/>
        <w:t xml:space="preserve">S. Bradner, </w:t>
      </w:r>
      <w:r>
        <w:rPr>
          <w:i/>
        </w:rPr>
        <w:t>Key words for use in RFCs to Indicate Requirement Levels</w:t>
      </w:r>
      <w:r>
        <w:t xml:space="preserve">, </w:t>
      </w:r>
      <w:hyperlink r:id="rId8" w:history="1">
        <w:r>
          <w:rPr>
            <w:rStyle w:val="Hyperlink"/>
          </w:rPr>
          <w:t>http://www.ietf.org/rfc/rfc2119.txt</w:t>
        </w:r>
      </w:hyperlink>
      <w:r>
        <w:t>, IETF RFC 2119, March 1997</w:t>
      </w:r>
    </w:p>
    <w:p w:rsidR="00C82BE4" w:rsidRDefault="00C82BE4" w:rsidP="00C82BE4">
      <w:pPr>
        <w:pStyle w:val="Heading2"/>
        <w:numPr>
          <w:ilvl w:val="1"/>
          <w:numId w:val="5"/>
        </w:numPr>
      </w:pPr>
      <w:bookmarkStart w:id="16" w:name="_Toc85472895"/>
      <w:r>
        <w:t>Non-Normative References</w:t>
      </w:r>
      <w:bookmarkEnd w:id="16"/>
    </w:p>
    <w:p w:rsidR="00C82BE4" w:rsidRDefault="00C82BE4" w:rsidP="00C82BE4">
      <w:pPr>
        <w:pStyle w:val="Ref"/>
      </w:pPr>
      <w:bookmarkStart w:id="17" w:name="XML"/>
      <w:r>
        <w:rPr>
          <w:rStyle w:val="Refterm"/>
        </w:rPr>
        <w:t>[XML]</w:t>
      </w:r>
      <w:bookmarkEnd w:id="17"/>
      <w:r w:rsidRPr="005126F2">
        <w:rPr>
          <w:rStyle w:val="Refterm"/>
          <w:b w:val="0"/>
        </w:rPr>
        <w:tab/>
      </w:r>
      <w:r w:rsidRPr="00011A38">
        <w:rPr>
          <w:i/>
        </w:rPr>
        <w:t>Extensible Markup Language (XML) 1.0 Specificatio</w:t>
      </w:r>
      <w:r>
        <w:rPr>
          <w:i/>
        </w:rPr>
        <w:t xml:space="preserve">n </w:t>
      </w:r>
      <w:r w:rsidRPr="00011A38">
        <w:rPr>
          <w:i/>
        </w:rPr>
        <w:t>(Fifth Edition)</w:t>
      </w:r>
      <w:r>
        <w:t xml:space="preserve">, </w:t>
      </w:r>
      <w:hyperlink r:id="rId9" w:history="1">
        <w:r>
          <w:rPr>
            <w:rStyle w:val="Hyperlink"/>
          </w:rPr>
          <w:t>http://www.w3.org/TR/2008/REC-xml-20081126/</w:t>
        </w:r>
      </w:hyperlink>
      <w:r>
        <w:t>, W3C Recommendation, November 2008.</w:t>
      </w:r>
    </w:p>
    <w:p w:rsidR="00C82BE4" w:rsidRDefault="00C82BE4" w:rsidP="00C82BE4">
      <w:pPr>
        <w:pStyle w:val="Ref"/>
      </w:pPr>
      <w:bookmarkStart w:id="18" w:name="XMLNS"/>
      <w:r>
        <w:rPr>
          <w:rStyle w:val="Refterm"/>
        </w:rPr>
        <w:t>[XMLNS]</w:t>
      </w:r>
      <w:bookmarkEnd w:id="18"/>
      <w:r w:rsidRPr="005126F2">
        <w:rPr>
          <w:rStyle w:val="Refterm"/>
          <w:b w:val="0"/>
        </w:rPr>
        <w:tab/>
      </w:r>
      <w:r w:rsidRPr="00011A38">
        <w:rPr>
          <w:i/>
        </w:rPr>
        <w:t>Namespaces in XML 1.0 (Second Edition),</w:t>
      </w:r>
      <w:r>
        <w:t xml:space="preserve"> </w:t>
      </w:r>
      <w:hyperlink r:id="rId10" w:history="1">
        <w:r w:rsidRPr="00F06240">
          <w:rPr>
            <w:rStyle w:val="Hyperlink"/>
          </w:rPr>
          <w:t>http://www.w3.org/TR/2006/REC-xml-names-20060816/</w:t>
        </w:r>
      </w:hyperlink>
      <w:r>
        <w:t>, W3C Recommendation, August 2006.</w:t>
      </w:r>
    </w:p>
    <w:p w:rsidR="00C82BE4" w:rsidRDefault="00C82BE4" w:rsidP="00C82BE4">
      <w:pPr>
        <w:pStyle w:val="Ref"/>
      </w:pPr>
      <w:bookmarkStart w:id="19" w:name="XSD"/>
      <w:r>
        <w:rPr>
          <w:rStyle w:val="Refterm"/>
        </w:rPr>
        <w:t>[XSD]</w:t>
      </w:r>
      <w:bookmarkEnd w:id="19"/>
      <w:r w:rsidRPr="005126F2">
        <w:rPr>
          <w:rStyle w:val="Refterm"/>
          <w:b w:val="0"/>
        </w:rPr>
        <w:tab/>
      </w:r>
      <w:r w:rsidRPr="00011A38">
        <w:rPr>
          <w:i/>
        </w:rPr>
        <w:t>XML Schema Part</w:t>
      </w:r>
      <w:r>
        <w:rPr>
          <w:i/>
        </w:rPr>
        <w:t xml:space="preserve"> 1</w:t>
      </w:r>
      <w:r w:rsidRPr="00011A38">
        <w:rPr>
          <w:i/>
        </w:rPr>
        <w:t>: Structures Second Edition, version 1.0,</w:t>
      </w:r>
      <w:r>
        <w:t xml:space="preserve"> </w:t>
      </w:r>
      <w:hyperlink r:id="rId11" w:history="1">
        <w:r>
          <w:rPr>
            <w:rStyle w:val="Hyperlink"/>
          </w:rPr>
          <w:t>http://www.w3.org/TR/2004/REC-xmlschema-1-20041028/</w:t>
        </w:r>
      </w:hyperlink>
      <w:r>
        <w:t>, W3C Recommendation, October 2004.</w:t>
      </w:r>
    </w:p>
    <w:p w:rsidR="00C82BE4" w:rsidRDefault="00C82BE4" w:rsidP="00C82BE4">
      <w:pPr>
        <w:pStyle w:val="Ref"/>
      </w:pPr>
      <w:bookmarkStart w:id="20" w:name="XPATH"/>
      <w:r>
        <w:rPr>
          <w:rStyle w:val="Refterm"/>
        </w:rPr>
        <w:t>[XPATH]</w:t>
      </w:r>
      <w:bookmarkEnd w:id="20"/>
      <w:r w:rsidRPr="005126F2">
        <w:rPr>
          <w:rStyle w:val="Refterm"/>
          <w:b w:val="0"/>
        </w:rPr>
        <w:tab/>
      </w:r>
      <w:r>
        <w:rPr>
          <w:i/>
        </w:rPr>
        <w:t xml:space="preserve">XML Path Language </w:t>
      </w:r>
      <w:r w:rsidRPr="00011A38">
        <w:rPr>
          <w:i/>
        </w:rPr>
        <w:t>(XPath) 2.0 (Second Edition),</w:t>
      </w:r>
      <w:r>
        <w:t xml:space="preserve"> </w:t>
      </w:r>
      <w:hyperlink r:id="rId12" w:history="1">
        <w:r w:rsidRPr="00F06240">
          <w:rPr>
            <w:rStyle w:val="Hyperlink"/>
          </w:rPr>
          <w:t>http://www.w3.org/TR/2010/REC-xpath20-20101214/</w:t>
        </w:r>
      </w:hyperlink>
      <w:r>
        <w:t>, W3C Recommendation, December 2010.</w:t>
      </w:r>
    </w:p>
    <w:p w:rsidR="00C82BE4" w:rsidRDefault="00C82BE4" w:rsidP="00C82BE4">
      <w:pPr>
        <w:pStyle w:val="Ref"/>
      </w:pPr>
      <w:bookmarkStart w:id="21" w:name="RDF"/>
      <w:r>
        <w:rPr>
          <w:rStyle w:val="Refterm"/>
        </w:rPr>
        <w:t>[RDF]</w:t>
      </w:r>
      <w:bookmarkEnd w:id="21"/>
      <w:r w:rsidRPr="005126F2">
        <w:rPr>
          <w:rStyle w:val="Refterm"/>
          <w:b w:val="0"/>
        </w:rPr>
        <w:tab/>
      </w:r>
      <w:r>
        <w:rPr>
          <w:i/>
        </w:rPr>
        <w:t>RDF Primer,</w:t>
      </w:r>
      <w:r>
        <w:t xml:space="preserve"> </w:t>
      </w:r>
      <w:hyperlink r:id="rId13" w:history="1">
        <w:r>
          <w:rPr>
            <w:rStyle w:val="Hyperlink"/>
          </w:rPr>
          <w:t>http://www.w3.org/TR/2004/REC-rdf-primer-20040210/</w:t>
        </w:r>
      </w:hyperlink>
      <w:r>
        <w:t>, W3C Recommendation, February 2004.</w:t>
      </w:r>
    </w:p>
    <w:p w:rsidR="00C82BE4" w:rsidRDefault="00C82BE4" w:rsidP="00C82BE4">
      <w:pPr>
        <w:pStyle w:val="Ref"/>
      </w:pPr>
      <w:bookmarkStart w:id="22" w:name="OWL"/>
      <w:r>
        <w:rPr>
          <w:rStyle w:val="Refterm"/>
        </w:rPr>
        <w:t>[OWL]</w:t>
      </w:r>
      <w:bookmarkEnd w:id="22"/>
      <w:r w:rsidRPr="005126F2">
        <w:rPr>
          <w:rStyle w:val="Refterm"/>
          <w:b w:val="0"/>
        </w:rPr>
        <w:tab/>
      </w:r>
      <w:r>
        <w:rPr>
          <w:i/>
        </w:rPr>
        <w:t>OWL Web Ontology Language Guide</w:t>
      </w:r>
      <w:r w:rsidRPr="00011A38">
        <w:rPr>
          <w:i/>
        </w:rPr>
        <w:t>,</w:t>
      </w:r>
      <w:r w:rsidRPr="00C674EB">
        <w:t xml:space="preserve"> </w:t>
      </w:r>
      <w:hyperlink r:id="rId14" w:history="1">
        <w:r>
          <w:rPr>
            <w:rStyle w:val="Hyperlink"/>
          </w:rPr>
          <w:t>http://www.w3.org/TR/2004/REC-owl-guide-20040210/</w:t>
        </w:r>
      </w:hyperlink>
      <w:r>
        <w:t>, W3C Recommendation, February 2004</w:t>
      </w:r>
    </w:p>
    <w:p w:rsidR="00C82BE4" w:rsidRDefault="00C82BE4" w:rsidP="00C82BE4">
      <w:pPr>
        <w:pStyle w:val="Ref"/>
      </w:pPr>
      <w:bookmarkStart w:id="23" w:name="WSDL"/>
      <w:r>
        <w:rPr>
          <w:rStyle w:val="Refterm"/>
        </w:rPr>
        <w:t>[WSDL]</w:t>
      </w:r>
      <w:bookmarkEnd w:id="23"/>
      <w:r w:rsidRPr="005126F2">
        <w:rPr>
          <w:rStyle w:val="Refterm"/>
          <w:b w:val="0"/>
        </w:rPr>
        <w:tab/>
      </w:r>
      <w:r>
        <w:rPr>
          <w:i/>
          <w:lang w:eastAsia="mr-IN" w:bidi="mr-IN"/>
        </w:rPr>
        <w:t xml:space="preserve">Web Services Description Language (WSDL), </w:t>
      </w:r>
      <w:r w:rsidRPr="00011A38">
        <w:rPr>
          <w:i/>
          <w:lang w:eastAsia="mr-IN" w:bidi="mr-IN"/>
        </w:rPr>
        <w:t>Version 1.1,</w:t>
      </w:r>
      <w:r>
        <w:rPr>
          <w:lang w:eastAsia="mr-IN" w:bidi="mr-IN"/>
        </w:rPr>
        <w:t xml:space="preserve"> </w:t>
      </w:r>
      <w:hyperlink r:id="rId15" w:history="1">
        <w:r>
          <w:rPr>
            <w:rStyle w:val="Hyperlink"/>
            <w:lang w:eastAsia="mr-IN" w:bidi="mr-IN"/>
          </w:rPr>
          <w:t>http://www.w3.org/TR/2001/NOTE-wsdl-20010315</w:t>
        </w:r>
      </w:hyperlink>
      <w:r>
        <w:rPr>
          <w:lang w:eastAsia="mr-IN" w:bidi="mr-IN"/>
        </w:rPr>
        <w:t>, W3C Note, March 2001.</w:t>
      </w:r>
    </w:p>
    <w:p w:rsidR="00C82BE4" w:rsidRDefault="00C82BE4" w:rsidP="00C82BE4">
      <w:pPr>
        <w:pStyle w:val="Ref"/>
      </w:pPr>
      <w:bookmarkStart w:id="24" w:name="ISO6932"/>
      <w:r>
        <w:rPr>
          <w:rStyle w:val="Refterm"/>
        </w:rPr>
        <w:t>[ISO6392]</w:t>
      </w:r>
      <w:bookmarkEnd w:id="24"/>
      <w:r w:rsidRPr="005126F2">
        <w:rPr>
          <w:rStyle w:val="Refterm"/>
          <w:b w:val="0"/>
        </w:rPr>
        <w:tab/>
      </w:r>
      <w:r>
        <w:rPr>
          <w:i/>
        </w:rPr>
        <w:t>Codes for the Representation of Names and Languages</w:t>
      </w:r>
      <w:r w:rsidRPr="00011A38">
        <w:rPr>
          <w:i/>
        </w:rPr>
        <w:t xml:space="preserve"> – Part 2,</w:t>
      </w:r>
      <w:r>
        <w:t xml:space="preserve"> </w:t>
      </w:r>
      <w:hyperlink r:id="rId16" w:history="1">
        <w:r w:rsidRPr="00F06240">
          <w:rPr>
            <w:rStyle w:val="Hyperlink"/>
          </w:rPr>
          <w:t>http://www.loc.gov/standards/iso639-2/normtext.html</w:t>
        </w:r>
      </w:hyperlink>
      <w:r>
        <w:t>, ISO 639-2, 1998.</w:t>
      </w:r>
    </w:p>
    <w:p w:rsidR="00C82BE4" w:rsidRDefault="00C82BE4" w:rsidP="00C82BE4">
      <w:pPr>
        <w:pStyle w:val="Ref"/>
      </w:pPr>
      <w:bookmarkStart w:id="25" w:name="SOAONT"/>
      <w:r>
        <w:rPr>
          <w:rStyle w:val="Refterm"/>
        </w:rPr>
        <w:t>[SOAONT]</w:t>
      </w:r>
      <w:bookmarkEnd w:id="25"/>
      <w:r w:rsidRPr="005126F2">
        <w:rPr>
          <w:rStyle w:val="Refterm"/>
          <w:b w:val="0"/>
        </w:rPr>
        <w:tab/>
      </w:r>
      <w:r>
        <w:rPr>
          <w:i/>
        </w:rPr>
        <w:t xml:space="preserve">Service Oriented Architecture Ontology </w:t>
      </w:r>
      <w:r w:rsidRPr="00011A38">
        <w:rPr>
          <w:i/>
        </w:rPr>
        <w:t>(Public Draft 3.2),</w:t>
      </w:r>
      <w:r>
        <w:t xml:space="preserve"> </w:t>
      </w:r>
      <w:hyperlink r:id="rId17" w:history="1">
        <w:r w:rsidRPr="00F06240">
          <w:rPr>
            <w:rStyle w:val="Hyperlink"/>
          </w:rPr>
          <w:t>http://www.opengroup.org/projects/soa-ontology/</w:t>
        </w:r>
      </w:hyperlink>
      <w:r>
        <w:t>, The Open Group, August 2010.</w:t>
      </w:r>
    </w:p>
    <w:p w:rsidR="00C82BE4" w:rsidRDefault="00C82BE4" w:rsidP="00C82BE4">
      <w:pPr>
        <w:pStyle w:val="Ref"/>
      </w:pPr>
      <w:bookmarkStart w:id="26" w:name="WSFWK"/>
      <w:r>
        <w:rPr>
          <w:rStyle w:val="Refterm"/>
        </w:rPr>
        <w:t>[WSFWK]</w:t>
      </w:r>
      <w:bookmarkEnd w:id="26"/>
      <w:r w:rsidRPr="005126F2">
        <w:rPr>
          <w:rStyle w:val="Refterm"/>
          <w:b w:val="0"/>
        </w:rPr>
        <w:tab/>
      </w:r>
      <w:r>
        <w:rPr>
          <w:i/>
        </w:rPr>
        <w:t>Web Services Policy 1.5</w:t>
      </w:r>
      <w:r w:rsidRPr="00011A38">
        <w:rPr>
          <w:i/>
        </w:rPr>
        <w:t xml:space="preserve"> – </w:t>
      </w:r>
      <w:r>
        <w:rPr>
          <w:i/>
        </w:rPr>
        <w:t>Framework</w:t>
      </w:r>
      <w:r w:rsidRPr="00011A38">
        <w:rPr>
          <w:i/>
        </w:rPr>
        <w:t>,</w:t>
      </w:r>
      <w:r>
        <w:t xml:space="preserve"> </w:t>
      </w:r>
      <w:hyperlink r:id="rId18" w:history="1">
        <w:r w:rsidRPr="00F06240">
          <w:rPr>
            <w:rStyle w:val="Hyperlink"/>
          </w:rPr>
          <w:t>http://www.w3.org/TR/2007/REC-ws-policy-20070904</w:t>
        </w:r>
      </w:hyperlink>
      <w:r>
        <w:t>, W3C Recommendation, September 2007.</w:t>
      </w:r>
    </w:p>
    <w:p w:rsidR="00C82BE4" w:rsidRDefault="00C82BE4" w:rsidP="00C82BE4">
      <w:pPr>
        <w:pStyle w:val="Ref"/>
      </w:pPr>
      <w:bookmarkStart w:id="27" w:name="WSATTCH"/>
      <w:r>
        <w:rPr>
          <w:rStyle w:val="Refterm"/>
        </w:rPr>
        <w:t>[WSATTCH]</w:t>
      </w:r>
      <w:bookmarkEnd w:id="27"/>
      <w:r w:rsidRPr="005126F2">
        <w:rPr>
          <w:rStyle w:val="Refterm"/>
          <w:b w:val="0"/>
        </w:rPr>
        <w:tab/>
      </w:r>
      <w:r>
        <w:rPr>
          <w:i/>
        </w:rPr>
        <w:t>Web Services Policy 1.5</w:t>
      </w:r>
      <w:r w:rsidRPr="00011A38">
        <w:rPr>
          <w:i/>
        </w:rPr>
        <w:t xml:space="preserve"> – Attachment,</w:t>
      </w:r>
      <w:r>
        <w:t xml:space="preserve"> </w:t>
      </w:r>
      <w:hyperlink r:id="rId19" w:history="1">
        <w:r w:rsidRPr="00F06240">
          <w:rPr>
            <w:rStyle w:val="Hyperlink"/>
          </w:rPr>
          <w:t>http://www.w3.org/TR/2007/REC-ws-policy-attach-20070904</w:t>
        </w:r>
      </w:hyperlink>
      <w:r>
        <w:t>, W3C Recommendation, September 2007.</w:t>
      </w:r>
    </w:p>
    <w:p w:rsidR="00C82BE4" w:rsidRDefault="00C82BE4" w:rsidP="00C82BE4">
      <w:pPr>
        <w:pStyle w:val="Ref"/>
        <w:rPr>
          <w:lang w:eastAsia="mr-IN" w:bidi="mr-IN"/>
        </w:rPr>
      </w:pPr>
      <w:bookmarkStart w:id="28" w:name="UUID"/>
      <w:r>
        <w:rPr>
          <w:rStyle w:val="Refterm"/>
        </w:rPr>
        <w:t>[UUID]</w:t>
      </w:r>
      <w:bookmarkEnd w:id="28"/>
      <w:r w:rsidRPr="005126F2">
        <w:rPr>
          <w:rStyle w:val="Refterm"/>
          <w:b w:val="0"/>
        </w:rPr>
        <w:tab/>
      </w:r>
      <w:r w:rsidRPr="007E5339">
        <w:rPr>
          <w:rStyle w:val="Refterm"/>
          <w:b w:val="0"/>
        </w:rPr>
        <w:t xml:space="preserve">P. Leach, M. Mealling, and R. Salz, </w:t>
      </w:r>
      <w:r>
        <w:rPr>
          <w:rStyle w:val="Refterm"/>
          <w:b w:val="0"/>
          <w:i/>
        </w:rPr>
        <w:t>A Universally Unique ID</w:t>
      </w:r>
      <w:r w:rsidRPr="007E5339">
        <w:rPr>
          <w:rStyle w:val="Refterm"/>
          <w:b w:val="0"/>
          <w:i/>
        </w:rPr>
        <w:t>entifier (UUID) URN Namespace</w:t>
      </w:r>
      <w:r>
        <w:rPr>
          <w:lang w:eastAsia="mr-IN" w:bidi="mr-IN"/>
        </w:rPr>
        <w:t xml:space="preserve">, </w:t>
      </w:r>
      <w:hyperlink r:id="rId20" w:history="1">
        <w:r w:rsidRPr="00F06240">
          <w:rPr>
            <w:rStyle w:val="Hyperlink"/>
            <w:lang w:eastAsia="mr-IN" w:bidi="mr-IN"/>
          </w:rPr>
          <w:t>http://www.ietf.org/rfc/rfc4122.txt</w:t>
        </w:r>
      </w:hyperlink>
      <w:r>
        <w:rPr>
          <w:lang w:eastAsia="mr-IN" w:bidi="mr-IN"/>
        </w:rPr>
        <w:t>, IETF RFC 4122, July 2005.</w:t>
      </w:r>
    </w:p>
    <w:p w:rsidR="00C82BE4" w:rsidRDefault="00C82BE4" w:rsidP="00C82BE4">
      <w:pPr>
        <w:pStyle w:val="Ref"/>
        <w:rPr>
          <w:lang w:eastAsia="mr-IN" w:bidi="mr-IN"/>
        </w:rPr>
      </w:pPr>
      <w:bookmarkStart w:id="29" w:name="QUERY_OPS"/>
      <w:r>
        <w:rPr>
          <w:rStyle w:val="Refterm"/>
        </w:rPr>
        <w:lastRenderedPageBreak/>
        <w:t>[QUERYOPS]</w:t>
      </w:r>
      <w:bookmarkEnd w:id="29"/>
      <w:r w:rsidRPr="005126F2">
        <w:rPr>
          <w:rStyle w:val="Refterm"/>
          <w:b w:val="0"/>
        </w:rPr>
        <w:tab/>
      </w:r>
      <w:r w:rsidRPr="000205D5">
        <w:rPr>
          <w:rStyle w:val="Refterm"/>
          <w:b w:val="0"/>
          <w:i/>
        </w:rPr>
        <w:t>XQuery 1.0 and XPath 2.0 Functions and Operators (Second Edition)</w:t>
      </w:r>
      <w:r>
        <w:rPr>
          <w:rStyle w:val="Refterm"/>
          <w:b w:val="0"/>
        </w:rPr>
        <w:t xml:space="preserve">, </w:t>
      </w:r>
      <w:r w:rsidRPr="000205D5">
        <w:rPr>
          <w:rStyle w:val="Refterm"/>
          <w:b w:val="0"/>
        </w:rPr>
        <w:t>http://www.w3.org/TR/2010/REC-xpath-functions-20101214/</w:t>
      </w:r>
      <w:r>
        <w:rPr>
          <w:lang w:eastAsia="mr-IN" w:bidi="mr-IN"/>
        </w:rPr>
        <w:t>, W3C Recommendation, December 2010.</w:t>
      </w:r>
    </w:p>
    <w:p w:rsidR="00C82BE4" w:rsidRDefault="00C82BE4" w:rsidP="00C82BE4">
      <w:pPr>
        <w:pStyle w:val="Ref"/>
      </w:pPr>
    </w:p>
    <w:p w:rsidR="00C82BE4" w:rsidRDefault="00C82BE4" w:rsidP="00C82BE4">
      <w:pPr>
        <w:pStyle w:val="Heading2"/>
        <w:numPr>
          <w:ilvl w:val="1"/>
          <w:numId w:val="2"/>
        </w:numPr>
      </w:pPr>
      <w:r>
        <w:t>Problem Statement and Objectives</w:t>
      </w:r>
    </w:p>
    <w:p w:rsidR="00C82BE4" w:rsidRDefault="00C82BE4" w:rsidP="00C82BE4">
      <w:r w:rsidRPr="00DF0892">
        <w:t xml:space="preserve">Service Oriented Architecture (SOA) is an architectural approach to designing applications and business processes by consuming business logic from reusable software components exposed as network accessible services. In today’s environment, vendors offer tools to facilitate various activities across the life cycle of a SOA artifact, such as design, assembly, quality assurance, deployment and runtime operation of SOA based applications and business processes. The SOA repository provides the foundation for all these activities. </w:t>
      </w:r>
      <w:r w:rsidR="00C95E04" w:rsidRPr="00DF0892">
        <w:t xml:space="preserve">This specification </w:t>
      </w:r>
      <w:r w:rsidR="00C95E04">
        <w:t>describes</w:t>
      </w:r>
      <w:r w:rsidR="00C95E04" w:rsidRPr="00DF0892">
        <w:t xml:space="preserve"> how</w:t>
      </w:r>
      <w:r w:rsidR="00C95E04">
        <w:t xml:space="preserve"> to represent SOA information models using artifacts and associated metadata, the Artifact Type Model that defines the artifacts, and the bindings to interact </w:t>
      </w:r>
      <w:r w:rsidR="00C95E04" w:rsidRPr="00DF0892">
        <w:t>with the SOA repository, including create, read, update, delete, query, and subscription for notifications.</w:t>
      </w:r>
      <w:r w:rsidRPr="00DF0892">
        <w:t xml:space="preserve"> This approach to providing flexible access to SOA artifacts will facilitate interoperability and provide customers with more choices of tools that can be used to interoperate with any S-RAMP compliant SOA repository implementation</w:t>
      </w:r>
      <w:r>
        <w:t>.</w:t>
      </w:r>
    </w:p>
    <w:p w:rsidR="00C82BE4" w:rsidRDefault="00C82BE4" w:rsidP="00C82BE4">
      <w:pPr>
        <w:pStyle w:val="Heading2"/>
        <w:numPr>
          <w:ilvl w:val="1"/>
          <w:numId w:val="2"/>
        </w:numPr>
      </w:pPr>
      <w:r>
        <w:t>Use Case Scenarios</w:t>
      </w:r>
    </w:p>
    <w:p w:rsidR="00C82BE4" w:rsidRDefault="00B62353" w:rsidP="00C82BE4">
      <w:r>
        <w:fldChar w:fldCharType="begin"/>
      </w:r>
      <w:r w:rsidR="00422304">
        <w:instrText xml:space="preserve"> REF _Ref225672797 \h </w:instrText>
      </w:r>
      <w:r>
        <w:fldChar w:fldCharType="separate"/>
      </w:r>
      <w:r w:rsidR="00C82BE4">
        <w:t xml:space="preserve">Table </w:t>
      </w:r>
      <w:r w:rsidR="00C82BE4">
        <w:rPr>
          <w:noProof/>
        </w:rPr>
        <w:t>1</w:t>
      </w:r>
      <w:r>
        <w:fldChar w:fldCharType="end"/>
      </w:r>
      <w:r w:rsidR="00C82BE4" w:rsidRPr="00DF0892">
        <w:t xml:space="preserve">, </w:t>
      </w:r>
      <w:r>
        <w:fldChar w:fldCharType="begin"/>
      </w:r>
      <w:r w:rsidR="00422304">
        <w:instrText xml:space="preserve"> REF _Ref225672799 \h </w:instrText>
      </w:r>
      <w:r>
        <w:fldChar w:fldCharType="separate"/>
      </w:r>
      <w:r w:rsidR="00C82BE4">
        <w:t xml:space="preserve">Table </w:t>
      </w:r>
      <w:r w:rsidR="00C82BE4">
        <w:rPr>
          <w:noProof/>
        </w:rPr>
        <w:t>2</w:t>
      </w:r>
      <w:r>
        <w:fldChar w:fldCharType="end"/>
      </w:r>
      <w:r w:rsidR="00C82BE4">
        <w:t xml:space="preserve"> </w:t>
      </w:r>
      <w:r w:rsidR="00C82BE4" w:rsidRPr="00DF0892">
        <w:t>and</w:t>
      </w:r>
      <w:r w:rsidR="00C82BE4">
        <w:t xml:space="preserve"> </w:t>
      </w:r>
      <w:r>
        <w:fldChar w:fldCharType="begin"/>
      </w:r>
      <w:r w:rsidR="00422304">
        <w:instrText xml:space="preserve"> REF _Ref157583585 \h </w:instrText>
      </w:r>
      <w:r>
        <w:fldChar w:fldCharType="separate"/>
      </w:r>
      <w:r w:rsidR="00C82BE4">
        <w:t xml:space="preserve">Table </w:t>
      </w:r>
      <w:r w:rsidR="00C82BE4">
        <w:rPr>
          <w:noProof/>
        </w:rPr>
        <w:t>3</w:t>
      </w:r>
      <w:r>
        <w:fldChar w:fldCharType="end"/>
      </w:r>
      <w:r w:rsidR="00C82BE4">
        <w:t xml:space="preserve"> </w:t>
      </w:r>
      <w:r w:rsidR="00C82BE4" w:rsidRPr="00DF0892">
        <w:t xml:space="preserve">below provide some examples across different portions of the service lifecycle for which there are various use cases in which an S-RAMP compliant repository could be used.  This does not necessarily imply that all vendors would support every scenario, or use an S-RAMP repository in each of these scenarios across all portions of the service lifecycle.  </w:t>
      </w:r>
      <w:r w:rsidR="00C82BE4">
        <w:t xml:space="preserve"> </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keepNext/>
      </w:pPr>
      <w:bookmarkStart w:id="30" w:name="_Ref225672797"/>
      <w:bookmarkStart w:id="31" w:name="_Toc258604205"/>
      <w:r>
        <w:t xml:space="preserve">Table </w:t>
      </w:r>
      <w:r w:rsidR="007B6ED9">
        <w:fldChar w:fldCharType="begin"/>
      </w:r>
      <w:r w:rsidR="007B6ED9">
        <w:instrText xml:space="preserve"> SEQ "Table" \*Arabic </w:instrText>
      </w:r>
      <w:r w:rsidR="007B6ED9">
        <w:fldChar w:fldCharType="separate"/>
      </w:r>
      <w:r>
        <w:rPr>
          <w:noProof/>
        </w:rPr>
        <w:t>1</w:t>
      </w:r>
      <w:r w:rsidR="007B6ED9">
        <w:rPr>
          <w:noProof/>
        </w:rPr>
        <w:fldChar w:fldCharType="end"/>
      </w:r>
      <w:bookmarkEnd w:id="30"/>
      <w:r>
        <w:t>:  Design Time Tool Repository Interaction Use Cases</w:t>
      </w:r>
      <w:bookmarkEnd w:id="31"/>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1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205"/>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95"/>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286"/>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Integrated Development Environment (IDE)</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5"/>
              </w:numPr>
              <w:tabs>
                <w:tab w:val="clear" w:pos="720"/>
              </w:tabs>
              <w:suppressAutoHyphens/>
              <w:snapToGrid w:val="0"/>
              <w:spacing w:before="0" w:after="0"/>
              <w:ind w:left="359" w:hanging="270"/>
              <w:rPr>
                <w:color w:val="000000"/>
                <w:sz w:val="18"/>
                <w:szCs w:val="32"/>
              </w:rPr>
            </w:pPr>
            <w:r w:rsidRPr="003E2195">
              <w:rPr>
                <w:color w:val="000000"/>
                <w:sz w:val="18"/>
                <w:szCs w:val="32"/>
              </w:rPr>
              <w:t>Design WSDL and schemas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and consume services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SCA into repository</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Shred SCA for impact analysis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Notification to service developer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fr-FR"/>
              </w:rPr>
            </w:pPr>
            <w:r w:rsidRPr="003E2195">
              <w:rPr>
                <w:color w:val="000000"/>
                <w:sz w:val="18"/>
                <w:szCs w:val="32"/>
                <w:lang w:val="fr-FR"/>
              </w:rPr>
              <w:t>WsdlDocument</w:t>
            </w:r>
          </w:p>
          <w:p w:rsidR="00C82BE4" w:rsidRPr="003E2195" w:rsidRDefault="00C82BE4">
            <w:pPr>
              <w:ind w:left="170"/>
              <w:rPr>
                <w:color w:val="000000"/>
                <w:sz w:val="18"/>
                <w:szCs w:val="32"/>
                <w:lang w:val="fr-FR"/>
              </w:rPr>
            </w:pPr>
            <w:r w:rsidRPr="003E2195">
              <w:rPr>
                <w:color w:val="000000"/>
                <w:sz w:val="18"/>
                <w:szCs w:val="32"/>
                <w:lang w:val="fr-FR"/>
              </w:rPr>
              <w:t>XsdDocument</w:t>
            </w:r>
          </w:p>
          <w:p w:rsidR="00C82BE4" w:rsidRPr="003E2195" w:rsidRDefault="00C82BE4">
            <w:pPr>
              <w:ind w:left="170"/>
              <w:rPr>
                <w:color w:val="000000"/>
                <w:sz w:val="18"/>
                <w:szCs w:val="32"/>
                <w:lang w:val="fr-FR"/>
              </w:rPr>
            </w:pPr>
            <w:r w:rsidRPr="003E2195">
              <w:rPr>
                <w:color w:val="000000"/>
                <w:sz w:val="18"/>
                <w:szCs w:val="32"/>
                <w:lang w:val="fr-FR"/>
              </w:rPr>
              <w:t>OWL classifications</w:t>
            </w:r>
          </w:p>
          <w:p w:rsidR="00C82BE4" w:rsidRPr="003E2195" w:rsidRDefault="00C82BE4" w:rsidP="00C82BE4">
            <w:pPr>
              <w:ind w:left="170"/>
              <w:rPr>
                <w:color w:val="000000"/>
                <w:sz w:val="18"/>
                <w:szCs w:val="32"/>
                <w:lang w:val="fr-FR"/>
              </w:rPr>
            </w:pPr>
            <w:r w:rsidRPr="003E2195">
              <w:rPr>
                <w:color w:val="000000"/>
                <w:sz w:val="18"/>
                <w:szCs w:val="32"/>
                <w:lang w:val="fr-FR"/>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69"/>
              <w:rPr>
                <w:color w:val="000000"/>
                <w:sz w:val="18"/>
                <w:szCs w:val="28"/>
              </w:rPr>
            </w:pPr>
            <w:r w:rsidRPr="003E2195">
              <w:rPr>
                <w:color w:val="000000"/>
                <w:sz w:val="18"/>
                <w:szCs w:val="28"/>
              </w:rPr>
              <w:t>WID</w:t>
            </w:r>
          </w:p>
          <w:p w:rsidR="00C82BE4" w:rsidRPr="003E2195" w:rsidRDefault="00C82BE4">
            <w:pPr>
              <w:spacing w:before="0" w:after="0"/>
              <w:ind w:left="169"/>
              <w:rPr>
                <w:color w:val="000000"/>
                <w:sz w:val="18"/>
                <w:szCs w:val="28"/>
              </w:rPr>
            </w:pPr>
            <w:r w:rsidRPr="003E2195">
              <w:rPr>
                <w:color w:val="000000"/>
                <w:sz w:val="18"/>
                <w:szCs w:val="28"/>
              </w:rPr>
              <w:t>RSA</w:t>
            </w:r>
          </w:p>
          <w:p w:rsidR="00C82BE4" w:rsidRPr="003E2195" w:rsidRDefault="00C82BE4">
            <w:pPr>
              <w:spacing w:before="0" w:after="0"/>
              <w:ind w:left="169"/>
              <w:rPr>
                <w:color w:val="000000"/>
                <w:sz w:val="18"/>
                <w:szCs w:val="28"/>
              </w:rPr>
            </w:pPr>
            <w:r w:rsidRPr="003E2195">
              <w:rPr>
                <w:color w:val="000000"/>
                <w:sz w:val="18"/>
                <w:szCs w:val="28"/>
              </w:rPr>
              <w:t>Together</w:t>
            </w:r>
          </w:p>
          <w:p w:rsidR="00C82BE4" w:rsidRPr="003E2195" w:rsidRDefault="00C82BE4">
            <w:pPr>
              <w:spacing w:before="0" w:after="0"/>
              <w:ind w:left="169"/>
              <w:rPr>
                <w:color w:val="000000"/>
                <w:sz w:val="18"/>
                <w:szCs w:val="28"/>
              </w:rPr>
            </w:pPr>
            <w:r w:rsidRPr="003E2195">
              <w:rPr>
                <w:color w:val="000000"/>
                <w:sz w:val="18"/>
                <w:szCs w:val="28"/>
              </w:rPr>
              <w:t>VisualStudio</w:t>
            </w:r>
          </w:p>
          <w:p w:rsidR="00C82BE4" w:rsidRPr="003E2195" w:rsidRDefault="00C82BE4">
            <w:pPr>
              <w:spacing w:before="0" w:after="0"/>
              <w:ind w:left="169"/>
              <w:rPr>
                <w:color w:val="000000"/>
                <w:sz w:val="18"/>
                <w:szCs w:val="28"/>
              </w:rPr>
            </w:pPr>
            <w:r w:rsidRPr="003E2195">
              <w:rPr>
                <w:color w:val="000000"/>
                <w:sz w:val="18"/>
                <w:szCs w:val="28"/>
              </w:rPr>
              <w:t>Oracle JDeveloper</w:t>
            </w:r>
          </w:p>
        </w:tc>
      </w:tr>
      <w:tr w:rsidR="00C82BE4">
        <w:trPr>
          <w:trHeight w:val="1439"/>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lastRenderedPageBreak/>
              <w:t>Business Process Modeling Tools</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4"/>
              </w:numPr>
              <w:tabs>
                <w:tab w:val="clear" w:pos="720"/>
              </w:tabs>
              <w:suppressAutoHyphens/>
              <w:snapToGrid w:val="0"/>
              <w:spacing w:before="0" w:after="0"/>
              <w:ind w:left="359" w:hanging="270"/>
              <w:rPr>
                <w:color w:val="000000"/>
                <w:sz w:val="18"/>
                <w:szCs w:val="32"/>
              </w:rPr>
            </w:pPr>
            <w:r w:rsidRPr="003E2195">
              <w:rPr>
                <w:color w:val="000000"/>
                <w:sz w:val="18"/>
                <w:szCs w:val="32"/>
              </w:rPr>
              <w:t>Publish WSDL descriptions for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Look for process entry points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Search/find services to use in their business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Impact analysis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it-IT"/>
              </w:rPr>
            </w:pPr>
            <w:r w:rsidRPr="003E2195">
              <w:rPr>
                <w:color w:val="000000"/>
                <w:sz w:val="18"/>
                <w:szCs w:val="32"/>
                <w:lang w:val="it-IT"/>
              </w:rPr>
              <w:t>wsdDocument</w:t>
            </w:r>
          </w:p>
          <w:p w:rsidR="00C82BE4" w:rsidRPr="003E2195" w:rsidRDefault="00C82BE4">
            <w:pPr>
              <w:ind w:left="170"/>
              <w:rPr>
                <w:color w:val="000000"/>
                <w:sz w:val="18"/>
                <w:szCs w:val="32"/>
                <w:lang w:val="it-IT"/>
              </w:rPr>
            </w:pPr>
            <w:r w:rsidRPr="003E2195">
              <w:rPr>
                <w:color w:val="000000"/>
                <w:sz w:val="18"/>
                <w:szCs w:val="32"/>
                <w:lang w:val="it-IT"/>
              </w:rPr>
              <w:t>XsdDocument</w:t>
            </w:r>
          </w:p>
          <w:p w:rsidR="00C82BE4" w:rsidRPr="003E2195" w:rsidRDefault="00C82BE4">
            <w:pPr>
              <w:ind w:left="170"/>
              <w:rPr>
                <w:color w:val="000000"/>
                <w:sz w:val="18"/>
                <w:szCs w:val="32"/>
                <w:lang w:val="it-IT"/>
              </w:rPr>
            </w:pPr>
            <w:r w:rsidRPr="003E2195">
              <w:rPr>
                <w:color w:val="000000"/>
                <w:sz w:val="18"/>
                <w:szCs w:val="32"/>
                <w:lang w:val="it-IT"/>
              </w:rPr>
              <w:t>OWL classifications</w:t>
            </w:r>
          </w:p>
          <w:p w:rsidR="00C82BE4" w:rsidRPr="003E2195" w:rsidRDefault="00C82BE4">
            <w:pPr>
              <w:ind w:left="170"/>
              <w:rPr>
                <w:color w:val="000000"/>
                <w:sz w:val="18"/>
                <w:szCs w:val="32"/>
              </w:rPr>
            </w:pPr>
            <w:r w:rsidRPr="003E2195">
              <w:rPr>
                <w:color w:val="000000"/>
                <w:sz w:val="18"/>
                <w:szCs w:val="32"/>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349" w:hanging="180"/>
              <w:rPr>
                <w:color w:val="000000"/>
                <w:sz w:val="18"/>
                <w:szCs w:val="28"/>
              </w:rPr>
            </w:pPr>
            <w:r w:rsidRPr="003E2195">
              <w:rPr>
                <w:color w:val="000000"/>
                <w:sz w:val="18"/>
                <w:szCs w:val="28"/>
              </w:rPr>
              <w:t>WebSphere Business Modeling</w:t>
            </w:r>
          </w:p>
          <w:p w:rsidR="00C82BE4" w:rsidRPr="003E2195" w:rsidRDefault="00C82BE4">
            <w:pPr>
              <w:spacing w:before="0" w:after="0"/>
              <w:ind w:left="169"/>
              <w:rPr>
                <w:color w:val="000000"/>
                <w:sz w:val="18"/>
                <w:szCs w:val="28"/>
              </w:rPr>
            </w:pPr>
            <w:r w:rsidRPr="003E2195">
              <w:rPr>
                <w:color w:val="000000"/>
                <w:sz w:val="18"/>
                <w:szCs w:val="28"/>
              </w:rPr>
              <w:t>ARIS Platform</w:t>
            </w:r>
          </w:p>
          <w:p w:rsidR="00C82BE4" w:rsidRPr="003E2195" w:rsidRDefault="00C82BE4">
            <w:pPr>
              <w:spacing w:before="0" w:after="0"/>
              <w:ind w:left="169"/>
              <w:rPr>
                <w:color w:val="000000"/>
                <w:sz w:val="18"/>
                <w:szCs w:val="28"/>
              </w:rPr>
            </w:pPr>
            <w:r w:rsidRPr="003E2195">
              <w:rPr>
                <w:color w:val="000000"/>
                <w:sz w:val="18"/>
                <w:szCs w:val="28"/>
              </w:rPr>
              <w:t>Oracle (Collaxa)</w:t>
            </w:r>
          </w:p>
          <w:p w:rsidR="00C82BE4" w:rsidRPr="003E2195" w:rsidRDefault="00C82BE4">
            <w:pPr>
              <w:spacing w:before="0" w:after="0"/>
              <w:ind w:left="349" w:hanging="180"/>
              <w:rPr>
                <w:color w:val="000000"/>
                <w:sz w:val="18"/>
                <w:szCs w:val="28"/>
              </w:rPr>
            </w:pPr>
            <w:r w:rsidRPr="003E2195">
              <w:rPr>
                <w:color w:val="000000"/>
                <w:sz w:val="18"/>
                <w:szCs w:val="28"/>
              </w:rPr>
              <w:t>TIBCO Business Studio</w:t>
            </w:r>
          </w:p>
        </w:tc>
      </w:tr>
    </w:tbl>
    <w:p w:rsidR="00C82BE4" w:rsidRDefault="00C82BE4" w:rsidP="00C82BE4"/>
    <w:p w:rsidR="00C82BE4" w:rsidRDefault="00C82BE4" w:rsidP="00C82BE4">
      <w:pPr>
        <w:pStyle w:val="Caption"/>
        <w:keepNext/>
      </w:pPr>
      <w:bookmarkStart w:id="32" w:name="_Ref225672799"/>
      <w:bookmarkStart w:id="33" w:name="_Toc258604206"/>
      <w:r>
        <w:t xml:space="preserve">Table </w:t>
      </w:r>
      <w:r w:rsidR="007B6ED9">
        <w:fldChar w:fldCharType="begin"/>
      </w:r>
      <w:r w:rsidR="007B6ED9">
        <w:instrText xml:space="preserve"> SEQ "Table" \*Arabic </w:instrText>
      </w:r>
      <w:r w:rsidR="007B6ED9">
        <w:fldChar w:fldCharType="separate"/>
      </w:r>
      <w:r>
        <w:rPr>
          <w:noProof/>
        </w:rPr>
        <w:t>2</w:t>
      </w:r>
      <w:r w:rsidR="007B6ED9">
        <w:rPr>
          <w:noProof/>
        </w:rPr>
        <w:fldChar w:fldCharType="end"/>
      </w:r>
      <w:bookmarkEnd w:id="32"/>
      <w:r>
        <w:t>:  Run Time Tool Repository Interaction Use Cases</w:t>
      </w:r>
      <w:bookmarkEnd w:id="33"/>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9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42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Testing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0"/>
              </w:numPr>
              <w:tabs>
                <w:tab w:val="clear" w:pos="720"/>
              </w:tabs>
              <w:suppressAutoHyphens/>
              <w:snapToGrid w:val="0"/>
              <w:spacing w:before="0" w:after="0"/>
              <w:ind w:left="455" w:hanging="270"/>
              <w:rPr>
                <w:color w:val="000000"/>
                <w:sz w:val="18"/>
                <w:szCs w:val="32"/>
              </w:rPr>
            </w:pPr>
            <w:r w:rsidRPr="003E2195">
              <w:rPr>
                <w:color w:val="000000"/>
                <w:sz w:val="18"/>
                <w:szCs w:val="32"/>
              </w:rPr>
              <w:t>Search to find a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policies associated with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relationships between SOA components</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Notification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WsdlDocument</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sz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HP Service Test Manager</w:t>
            </w:r>
          </w:p>
          <w:p w:rsidR="00C82BE4" w:rsidRPr="003E2195" w:rsidRDefault="00C82BE4">
            <w:pPr>
              <w:spacing w:before="0" w:after="0"/>
              <w:ind w:left="170"/>
              <w:rPr>
                <w:color w:val="000000"/>
                <w:sz w:val="18"/>
                <w:szCs w:val="28"/>
              </w:rPr>
            </w:pPr>
            <w:r w:rsidRPr="003E2195">
              <w:rPr>
                <w:color w:val="000000"/>
                <w:sz w:val="18"/>
                <w:szCs w:val="28"/>
              </w:rPr>
              <w:t>Rational Testing Tools</w:t>
            </w:r>
          </w:p>
          <w:p w:rsidR="00C82BE4" w:rsidRPr="003E2195" w:rsidRDefault="00C82BE4">
            <w:pPr>
              <w:spacing w:before="0" w:after="0"/>
              <w:ind w:left="170"/>
              <w:rPr>
                <w:color w:val="000000"/>
                <w:sz w:val="18"/>
                <w:szCs w:val="28"/>
              </w:rPr>
            </w:pPr>
            <w:r w:rsidRPr="003E2195">
              <w:rPr>
                <w:color w:val="000000"/>
                <w:sz w:val="18"/>
                <w:szCs w:val="28"/>
              </w:rPr>
              <w:t>Itko Lisa</w:t>
            </w:r>
          </w:p>
        </w:tc>
      </w:tr>
      <w:tr w:rsidR="00C82BE4">
        <w:trPr>
          <w:trHeight w:val="35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ESB</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2"/>
              </w:numPr>
              <w:tabs>
                <w:tab w:val="clear" w:pos="720"/>
              </w:tabs>
              <w:suppressAutoHyphens/>
              <w:snapToGrid w:val="0"/>
              <w:spacing w:before="0" w:after="0"/>
              <w:ind w:left="455" w:hanging="270"/>
              <w:rPr>
                <w:color w:val="000000"/>
                <w:sz w:val="18"/>
                <w:szCs w:val="32"/>
              </w:rPr>
            </w:pPr>
            <w:r w:rsidRPr="003E2195">
              <w:rPr>
                <w:color w:val="000000"/>
                <w:sz w:val="18"/>
                <w:szCs w:val="32"/>
              </w:rPr>
              <w:t>Dynamic routing based on #services, requestor type, etc.</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Notifications of new artifacts, changes/deletions</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Track information on lifecycle and operational state (e.g., using classifications, properties, etc.)</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WSDL Parts</w:t>
            </w:r>
          </w:p>
          <w:p w:rsidR="00C82BE4" w:rsidRPr="003E2195" w:rsidRDefault="00C82BE4">
            <w:pPr>
              <w:ind w:left="170"/>
              <w:rPr>
                <w:color w:val="000000"/>
                <w:sz w:val="18"/>
                <w:szCs w:val="32"/>
              </w:rPr>
            </w:pPr>
            <w:r w:rsidRPr="003E2195">
              <w:rPr>
                <w:color w:val="000000"/>
                <w:sz w:val="18"/>
                <w:szCs w:val="32"/>
              </w:rPr>
              <w:t>Service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DataPower</w:t>
            </w:r>
          </w:p>
          <w:p w:rsidR="00C82BE4" w:rsidRPr="003E2195" w:rsidRDefault="00C82BE4">
            <w:pPr>
              <w:spacing w:before="0" w:after="0"/>
              <w:ind w:left="170"/>
              <w:rPr>
                <w:color w:val="000000"/>
                <w:sz w:val="18"/>
                <w:szCs w:val="28"/>
              </w:rPr>
            </w:pPr>
            <w:r w:rsidRPr="003E2195">
              <w:rPr>
                <w:color w:val="000000"/>
                <w:sz w:val="18"/>
                <w:szCs w:val="28"/>
              </w:rPr>
              <w:t>WebSphere ESB</w:t>
            </w:r>
          </w:p>
          <w:p w:rsidR="00C82BE4" w:rsidRPr="003E2195" w:rsidRDefault="00C82BE4">
            <w:pPr>
              <w:spacing w:before="0" w:after="0"/>
              <w:ind w:left="170"/>
              <w:rPr>
                <w:color w:val="000000"/>
                <w:sz w:val="18"/>
                <w:szCs w:val="28"/>
              </w:rPr>
            </w:pPr>
            <w:r w:rsidRPr="003E2195">
              <w:rPr>
                <w:color w:val="000000"/>
                <w:sz w:val="18"/>
                <w:szCs w:val="28"/>
              </w:rPr>
              <w:t>Oracle Service Bus</w:t>
            </w:r>
          </w:p>
          <w:p w:rsidR="00C82BE4" w:rsidRPr="003E2195" w:rsidRDefault="00C82BE4">
            <w:pPr>
              <w:spacing w:before="0" w:after="0"/>
              <w:ind w:left="170"/>
              <w:rPr>
                <w:color w:val="000000"/>
                <w:sz w:val="18"/>
                <w:szCs w:val="28"/>
              </w:rPr>
            </w:pPr>
            <w:r w:rsidRPr="003E2195">
              <w:rPr>
                <w:color w:val="000000"/>
                <w:sz w:val="18"/>
                <w:szCs w:val="28"/>
              </w:rPr>
              <w:t>SAP XI</w:t>
            </w:r>
          </w:p>
          <w:p w:rsidR="00C82BE4" w:rsidRPr="003E2195" w:rsidRDefault="00C82BE4">
            <w:pPr>
              <w:spacing w:before="0" w:after="0"/>
              <w:ind w:left="170"/>
              <w:rPr>
                <w:color w:val="000000"/>
                <w:sz w:val="18"/>
                <w:szCs w:val="28"/>
              </w:rPr>
            </w:pPr>
            <w:r w:rsidRPr="003E2195">
              <w:rPr>
                <w:color w:val="000000"/>
                <w:sz w:val="18"/>
                <w:szCs w:val="28"/>
              </w:rPr>
              <w:t>WebMethods</w:t>
            </w:r>
          </w:p>
          <w:p w:rsidR="00C82BE4" w:rsidRPr="003E2195" w:rsidRDefault="00C82BE4">
            <w:pPr>
              <w:spacing w:before="0" w:after="0"/>
              <w:ind w:left="170"/>
              <w:rPr>
                <w:color w:val="000000"/>
                <w:sz w:val="18"/>
                <w:szCs w:val="28"/>
              </w:rPr>
            </w:pPr>
            <w:r w:rsidRPr="003E2195">
              <w:rPr>
                <w:color w:val="000000"/>
                <w:sz w:val="18"/>
                <w:szCs w:val="28"/>
              </w:rPr>
              <w:t>TIBCO ActiveMatrix</w:t>
            </w:r>
          </w:p>
        </w:tc>
      </w:tr>
      <w:tr w:rsidR="00C82BE4">
        <w:trPr>
          <w:trHeight w:val="120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Policy Mgmt</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3"/>
              </w:numPr>
              <w:tabs>
                <w:tab w:val="clear" w:pos="720"/>
              </w:tabs>
              <w:suppressAutoHyphens/>
              <w:snapToGrid w:val="0"/>
              <w:spacing w:before="0" w:after="0"/>
              <w:ind w:left="455" w:hanging="270"/>
              <w:rPr>
                <w:color w:val="000000"/>
                <w:sz w:val="18"/>
                <w:szCs w:val="32"/>
              </w:rPr>
            </w:pPr>
            <w:r w:rsidRPr="003E2195">
              <w:rPr>
                <w:color w:val="000000"/>
                <w:sz w:val="18"/>
                <w:szCs w:val="32"/>
              </w:rPr>
              <w:t>Edit and store policies</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Query repository for policies to deploy/provision</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Execute (enforce) policy</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Update managed endpoint in repository</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ServiceEndpoint</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AmberPoint</w:t>
            </w:r>
          </w:p>
          <w:p w:rsidR="00C82BE4" w:rsidRPr="003E2195" w:rsidRDefault="00C82BE4">
            <w:pPr>
              <w:spacing w:before="0" w:after="0"/>
              <w:ind w:left="170"/>
              <w:rPr>
                <w:color w:val="000000"/>
                <w:sz w:val="18"/>
                <w:szCs w:val="28"/>
              </w:rPr>
            </w:pPr>
            <w:r w:rsidRPr="003E2195">
              <w:rPr>
                <w:color w:val="000000"/>
                <w:sz w:val="18"/>
                <w:szCs w:val="28"/>
              </w:rPr>
              <w:t>Actional</w:t>
            </w:r>
          </w:p>
          <w:p w:rsidR="00C82BE4" w:rsidRPr="003E2195" w:rsidRDefault="00C82BE4">
            <w:pPr>
              <w:spacing w:before="0" w:after="0"/>
              <w:ind w:left="350" w:hanging="180"/>
              <w:rPr>
                <w:color w:val="000000"/>
                <w:sz w:val="18"/>
                <w:szCs w:val="28"/>
              </w:rPr>
            </w:pPr>
            <w:r w:rsidRPr="003E2195">
              <w:rPr>
                <w:color w:val="000000"/>
                <w:sz w:val="18"/>
                <w:szCs w:val="28"/>
              </w:rPr>
              <w:t>HP SOA Policy Enforcer</w:t>
            </w:r>
          </w:p>
          <w:p w:rsidR="00C82BE4" w:rsidRPr="003E2195" w:rsidRDefault="00C82BE4">
            <w:pPr>
              <w:spacing w:before="0" w:after="0"/>
              <w:ind w:left="170"/>
              <w:rPr>
                <w:color w:val="000000"/>
                <w:sz w:val="18"/>
                <w:szCs w:val="28"/>
              </w:rPr>
            </w:pPr>
            <w:r w:rsidRPr="003E2195">
              <w:rPr>
                <w:color w:val="000000"/>
                <w:sz w:val="18"/>
                <w:szCs w:val="28"/>
              </w:rPr>
              <w:t>CentraSite</w:t>
            </w:r>
          </w:p>
          <w:p w:rsidR="00C82BE4" w:rsidRPr="003E2195" w:rsidRDefault="00C82BE4">
            <w:pPr>
              <w:spacing w:before="0" w:after="0"/>
              <w:ind w:left="350" w:hanging="180"/>
              <w:rPr>
                <w:color w:val="000000"/>
                <w:sz w:val="18"/>
                <w:szCs w:val="28"/>
              </w:rPr>
            </w:pPr>
            <w:r w:rsidRPr="003E2195">
              <w:rPr>
                <w:color w:val="000000"/>
                <w:sz w:val="18"/>
                <w:szCs w:val="28"/>
              </w:rPr>
              <w:t>TIBCO ActiveMatrix Policy Manager</w:t>
            </w:r>
          </w:p>
        </w:tc>
      </w:tr>
    </w:tbl>
    <w:p w:rsidR="00C82BE4" w:rsidRDefault="00C82BE4" w:rsidP="00C82BE4">
      <w:pPr>
        <w:jc w:val="center"/>
      </w:pPr>
    </w:p>
    <w:p w:rsidR="00C82BE4" w:rsidRDefault="00C82BE4" w:rsidP="00C82BE4">
      <w:pPr>
        <w:jc w:val="center"/>
      </w:pPr>
    </w:p>
    <w:p w:rsidR="00C82BE4" w:rsidRDefault="00C82BE4" w:rsidP="00C82BE4">
      <w:pPr>
        <w:pStyle w:val="Caption"/>
        <w:keepNext/>
      </w:pPr>
      <w:bookmarkStart w:id="34" w:name="_Ref243276100"/>
      <w:bookmarkStart w:id="35" w:name="_Toc258604207"/>
      <w:r>
        <w:br w:type="page"/>
      </w:r>
      <w:bookmarkStart w:id="36" w:name="_Ref157583585"/>
      <w:r>
        <w:lastRenderedPageBreak/>
        <w:t xml:space="preserve">Table </w:t>
      </w:r>
      <w:r w:rsidR="007B6ED9">
        <w:fldChar w:fldCharType="begin"/>
      </w:r>
      <w:r w:rsidR="007B6ED9">
        <w:instrText xml:space="preserve"> SEQ "Table" \*Arabic </w:instrText>
      </w:r>
      <w:r w:rsidR="007B6ED9">
        <w:fldChar w:fldCharType="separate"/>
      </w:r>
      <w:r>
        <w:rPr>
          <w:noProof/>
        </w:rPr>
        <w:t>3</w:t>
      </w:r>
      <w:r w:rsidR="007B6ED9">
        <w:rPr>
          <w:noProof/>
        </w:rPr>
        <w:fldChar w:fldCharType="end"/>
      </w:r>
      <w:bookmarkEnd w:id="34"/>
      <w:bookmarkEnd w:id="36"/>
      <w:r>
        <w:t>:  Monitoring Tool Repository Interaction Use Cases</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431"/>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2483"/>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rPr>
            </w:pPr>
            <w:r w:rsidRPr="003E2195">
              <w:rPr>
                <w:color w:val="000000"/>
                <w:sz w:val="18"/>
              </w:rPr>
              <w:t>Service Monitoring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1"/>
              </w:numPr>
              <w:tabs>
                <w:tab w:val="clear" w:pos="720"/>
              </w:tabs>
              <w:suppressAutoHyphens/>
              <w:snapToGrid w:val="0"/>
              <w:spacing w:before="0" w:after="0"/>
              <w:ind w:left="455" w:hanging="275"/>
              <w:rPr>
                <w:color w:val="000000"/>
                <w:sz w:val="18"/>
              </w:rPr>
            </w:pPr>
            <w:r w:rsidRPr="003E2195">
              <w:rPr>
                <w:color w:val="000000"/>
                <w:sz w:val="18"/>
              </w:rPr>
              <w:t>Retrieve service definitions from repository</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Update service information with performance and availability data</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dependencies  between business services and web service instance</w:t>
            </w:r>
            <w:r w:rsidR="00C95E04">
              <w:rPr>
                <w:color w:val="000000"/>
                <w:sz w:val="18"/>
              </w:rPr>
              <w:t>s</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what organizations provide a service</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operational data for the service for monitoring</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rPr>
            </w:pPr>
            <w:r w:rsidRPr="003E2195">
              <w:rPr>
                <w:color w:val="000000"/>
                <w:sz w:val="18"/>
              </w:rPr>
              <w:t>Organization</w:t>
            </w:r>
          </w:p>
          <w:p w:rsidR="00C82BE4" w:rsidRPr="003E2195" w:rsidRDefault="00C82BE4">
            <w:pPr>
              <w:ind w:left="170"/>
              <w:rPr>
                <w:color w:val="000000"/>
                <w:sz w:val="18"/>
              </w:rPr>
            </w:pPr>
            <w:r w:rsidRPr="003E2195">
              <w:rPr>
                <w:color w:val="000000"/>
                <w:sz w:val="18"/>
              </w:rPr>
              <w:t>Service</w:t>
            </w:r>
          </w:p>
          <w:p w:rsidR="00C82BE4" w:rsidRPr="003E2195" w:rsidRDefault="00C82BE4">
            <w:pPr>
              <w:ind w:left="170"/>
              <w:rPr>
                <w:color w:val="000000"/>
                <w:sz w:val="18"/>
              </w:rPr>
            </w:pPr>
            <w:r w:rsidRPr="003E2195">
              <w:rPr>
                <w:color w:val="000000"/>
                <w:sz w:val="18"/>
              </w:rPr>
              <w:t>ServiceInstance</w:t>
            </w:r>
          </w:p>
          <w:p w:rsidR="00C82BE4" w:rsidRPr="003E2195" w:rsidRDefault="00C82BE4">
            <w:pPr>
              <w:ind w:left="170"/>
              <w:rPr>
                <w:color w:val="000000"/>
                <w:sz w:val="18"/>
              </w:rPr>
            </w:pPr>
            <w:r w:rsidRPr="003E2195">
              <w:rPr>
                <w:color w:val="000000"/>
                <w:sz w:val="18"/>
              </w:rPr>
              <w:t>ServiceOperation</w:t>
            </w:r>
          </w:p>
          <w:p w:rsidR="00C82BE4" w:rsidRPr="003E2195" w:rsidRDefault="00C82BE4">
            <w:pPr>
              <w:ind w:left="170"/>
              <w:rPr>
                <w:color w:val="000000"/>
                <w:sz w:val="18"/>
              </w:rPr>
            </w:pPr>
            <w:r w:rsidRPr="003E2195">
              <w:rPr>
                <w:color w:val="000000"/>
                <w:sz w:val="18"/>
              </w:rPr>
              <w:t>user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rPr>
            </w:pPr>
            <w:r w:rsidRPr="003E2195">
              <w:rPr>
                <w:color w:val="000000"/>
                <w:sz w:val="18"/>
              </w:rPr>
              <w:t>Tivoli CAM for SOA</w:t>
            </w:r>
          </w:p>
          <w:p w:rsidR="00C82BE4" w:rsidRPr="003E2195" w:rsidRDefault="00C82BE4">
            <w:pPr>
              <w:spacing w:before="0" w:after="0"/>
              <w:ind w:left="170"/>
              <w:rPr>
                <w:color w:val="000000"/>
                <w:sz w:val="18"/>
              </w:rPr>
            </w:pPr>
            <w:r w:rsidRPr="003E2195">
              <w:rPr>
                <w:color w:val="000000"/>
                <w:sz w:val="18"/>
              </w:rPr>
              <w:t>BAC for SOA</w:t>
            </w:r>
          </w:p>
          <w:p w:rsidR="00C82BE4" w:rsidRPr="003E2195" w:rsidRDefault="00C82BE4">
            <w:pPr>
              <w:spacing w:before="0" w:after="0"/>
              <w:ind w:left="170"/>
              <w:rPr>
                <w:color w:val="000000"/>
                <w:sz w:val="18"/>
              </w:rPr>
            </w:pPr>
            <w:r w:rsidRPr="003E2195">
              <w:rPr>
                <w:color w:val="000000"/>
                <w:sz w:val="18"/>
              </w:rPr>
              <w:t>AmberPoint</w:t>
            </w:r>
          </w:p>
          <w:p w:rsidR="00C82BE4" w:rsidRPr="003E2195" w:rsidRDefault="00C82BE4">
            <w:pPr>
              <w:spacing w:before="0" w:after="0"/>
              <w:ind w:left="170"/>
              <w:rPr>
                <w:color w:val="000000"/>
                <w:sz w:val="18"/>
              </w:rPr>
            </w:pPr>
            <w:r w:rsidRPr="003E2195">
              <w:rPr>
                <w:color w:val="000000"/>
                <w:sz w:val="18"/>
              </w:rPr>
              <w:t>Actional</w:t>
            </w:r>
          </w:p>
          <w:p w:rsidR="00C82BE4" w:rsidRPr="003E2195" w:rsidRDefault="00C82BE4">
            <w:pPr>
              <w:spacing w:before="0" w:after="0"/>
              <w:ind w:left="170"/>
              <w:rPr>
                <w:color w:val="000000"/>
                <w:sz w:val="18"/>
              </w:rPr>
            </w:pPr>
            <w:r w:rsidRPr="003E2195">
              <w:rPr>
                <w:color w:val="000000"/>
                <w:sz w:val="18"/>
              </w:rPr>
              <w:t>WebMethods Insight</w:t>
            </w:r>
          </w:p>
          <w:p w:rsidR="00C82BE4" w:rsidRPr="003E2195" w:rsidRDefault="00C82BE4">
            <w:pPr>
              <w:spacing w:before="0" w:after="0"/>
              <w:ind w:left="350" w:hanging="180"/>
              <w:rPr>
                <w:color w:val="000000"/>
                <w:sz w:val="18"/>
              </w:rPr>
            </w:pPr>
            <w:r w:rsidRPr="003E2195">
              <w:rPr>
                <w:color w:val="000000"/>
                <w:sz w:val="18"/>
              </w:rPr>
              <w:t>TIBCO ActiveMatrix Service Performance Manager</w:t>
            </w:r>
          </w:p>
        </w:tc>
      </w:tr>
    </w:tbl>
    <w:p w:rsidR="00C82BE4" w:rsidRDefault="00C82BE4" w:rsidP="00C82BE4"/>
    <w:p w:rsidR="00C82BE4" w:rsidRDefault="00C82BE4" w:rsidP="00C82BE4">
      <w:pPr>
        <w:pStyle w:val="Heading2"/>
        <w:numPr>
          <w:ilvl w:val="1"/>
          <w:numId w:val="2"/>
        </w:numPr>
      </w:pPr>
      <w:r>
        <w:t>Design Principles</w:t>
      </w:r>
    </w:p>
    <w:p w:rsidR="00C82BE4" w:rsidRDefault="00C82BE4" w:rsidP="00C82BE4">
      <w:r>
        <w:t>There are several high-level design principles to which S-RAMP has adhered:</w:t>
      </w:r>
    </w:p>
    <w:p w:rsidR="00C82BE4" w:rsidRDefault="00C82BE4" w:rsidP="00C82BE4">
      <w:pPr>
        <w:numPr>
          <w:ilvl w:val="0"/>
          <w:numId w:val="16"/>
          <w:numberingChange w:id="37" w:author="kurt stam" w:date="2012-11-30T09:19:00Z" w:original=""/>
        </w:numPr>
      </w:pPr>
      <w:r>
        <w:t>Use of existing standards where possible (e.g., XML, XML Schema, OWL, XPath2, APP (Atom Publishing Protocol), ASF (Atom Syndication Format), etc.).</w:t>
      </w:r>
    </w:p>
    <w:p w:rsidR="00C82BE4" w:rsidRDefault="00C82BE4" w:rsidP="00C82BE4">
      <w:pPr>
        <w:numPr>
          <w:ilvl w:val="0"/>
          <w:numId w:val="16"/>
          <w:numberingChange w:id="38" w:author="kurt stam" w:date="2012-11-30T09:19:00Z" w:original=""/>
        </w:numPr>
      </w:pPr>
      <w:r>
        <w:t>Vendor neutrality.</w:t>
      </w:r>
    </w:p>
    <w:p w:rsidR="00C82BE4" w:rsidRDefault="00C82BE4" w:rsidP="00C82BE4">
      <w:pPr>
        <w:numPr>
          <w:ilvl w:val="0"/>
          <w:numId w:val="16"/>
          <w:numberingChange w:id="39" w:author="kurt stam" w:date="2012-11-30T09:19:00Z" w:original=""/>
        </w:numPr>
      </w:pPr>
      <w:r>
        <w:t>Does not include governance models, but may be used by them.</w:t>
      </w:r>
    </w:p>
    <w:p w:rsidR="00C82BE4" w:rsidRDefault="00C82BE4" w:rsidP="00C82BE4">
      <w:pPr>
        <w:numPr>
          <w:ilvl w:val="0"/>
          <w:numId w:val="16"/>
          <w:numberingChange w:id="40" w:author="kurt stam" w:date="2012-11-30T09:19:00Z" w:original=""/>
        </w:numPr>
      </w:pPr>
      <w:r>
        <w:t>Driven by use cases.</w:t>
      </w:r>
    </w:p>
    <w:p w:rsidR="00C82BE4" w:rsidRDefault="00C82BE4" w:rsidP="00C82BE4">
      <w:pPr>
        <w:numPr>
          <w:ilvl w:val="0"/>
          <w:numId w:val="16"/>
          <w:numberingChange w:id="41" w:author="kurt stam" w:date="2012-11-30T09:19:00Z" w:original=""/>
        </w:numPr>
      </w:pPr>
      <w:r>
        <w:t>Data model extensibility for new data types, and support for system and user defined metadata.</w:t>
      </w:r>
    </w:p>
    <w:p w:rsidR="00C82BE4" w:rsidRDefault="00C82BE4" w:rsidP="00C82BE4">
      <w:pPr>
        <w:numPr>
          <w:ilvl w:val="0"/>
          <w:numId w:val="16"/>
          <w:numberingChange w:id="42" w:author="kurt stam" w:date="2012-11-30T09:19:00Z" w:original=""/>
        </w:numPr>
      </w:pPr>
      <w:r>
        <w:t>Inclusion of an XML Schema based serialization for its data model.</w:t>
      </w:r>
    </w:p>
    <w:p w:rsidR="00C82BE4" w:rsidRDefault="00C82BE4" w:rsidP="00C82BE4">
      <w:pPr>
        <w:numPr>
          <w:ilvl w:val="0"/>
          <w:numId w:val="16"/>
          <w:numberingChange w:id="43" w:author="kurt stam" w:date="2012-11-30T09:19:00Z" w:original=""/>
        </w:numPr>
      </w:pPr>
      <w:r>
        <w:t>Use of XPath 2 to describe its query grammar.</w:t>
      </w:r>
    </w:p>
    <w:p w:rsidR="00C82BE4" w:rsidRDefault="00C82BE4" w:rsidP="00C82BE4">
      <w:pPr>
        <w:numPr>
          <w:ilvl w:val="0"/>
          <w:numId w:val="16"/>
          <w:numberingChange w:id="44" w:author="kurt stam" w:date="2012-11-30T09:19:00Z" w:original=""/>
        </w:numPr>
      </w:pPr>
      <w:r>
        <w:t>Use of OWL Lite to describe its classification system grammar.</w:t>
      </w:r>
    </w:p>
    <w:p w:rsidR="00C82BE4" w:rsidRDefault="00C82BE4" w:rsidP="00C82BE4">
      <w:pPr>
        <w:numPr>
          <w:ilvl w:val="0"/>
          <w:numId w:val="16"/>
          <w:numberingChange w:id="45" w:author="kurt stam" w:date="2012-11-30T09:19:00Z" w:original=""/>
        </w:numPr>
      </w:pPr>
      <w:r>
        <w:t xml:space="preserve">Separation of the data model from the bindings </w:t>
      </w:r>
      <w:r w:rsidR="00C95E04">
        <w:t xml:space="preserve">that </w:t>
      </w:r>
      <w:r>
        <w:t>describe the interaction APIs clients use to interact with the repository.</w:t>
      </w:r>
    </w:p>
    <w:p w:rsidR="00C82BE4" w:rsidRDefault="00C82BE4" w:rsidP="00C82BE4">
      <w:pPr>
        <w:pStyle w:val="Heading2"/>
        <w:numPr>
          <w:ilvl w:val="1"/>
          <w:numId w:val="2"/>
        </w:numPr>
      </w:pPr>
      <w:r>
        <w:t>S-RAMP Schemas</w:t>
      </w:r>
    </w:p>
    <w:p w:rsidR="00C82BE4" w:rsidRDefault="00C82BE4" w:rsidP="00C82BE4">
      <w:r>
        <w:t>The schemas for the various S-RAMP Models are provided in the appendices. They closely follow the conceptualized diagrams described in this document.  The normative S-RAMP schemas of record define the serialization for S-RAMP.</w:t>
      </w:r>
    </w:p>
    <w:p w:rsidR="00C82BE4" w:rsidRDefault="00C82BE4" w:rsidP="00C82BE4">
      <w:r>
        <w:t>Notable points concerning the schemas in S-RAMP include:</w:t>
      </w:r>
    </w:p>
    <w:p w:rsidR="00C82BE4" w:rsidRDefault="00C82BE4" w:rsidP="00C82BE4">
      <w:pPr>
        <w:numPr>
          <w:ilvl w:val="0"/>
          <w:numId w:val="17"/>
          <w:numberingChange w:id="46" w:author="kurt stam" w:date="2012-11-30T09:19:00Z" w:original=""/>
        </w:numPr>
        <w:suppressAutoHyphens/>
        <w:spacing w:before="60" w:after="60"/>
      </w:pPr>
      <w:r>
        <w:t>Built-in properties are typically represented as attributes.</w:t>
      </w:r>
    </w:p>
    <w:p w:rsidR="00C82BE4" w:rsidRDefault="00C82BE4" w:rsidP="00C82BE4">
      <w:pPr>
        <w:numPr>
          <w:ilvl w:val="0"/>
          <w:numId w:val="17"/>
          <w:numberingChange w:id="47" w:author="kurt stam" w:date="2012-11-30T09:19:00Z" w:original=""/>
        </w:numPr>
        <w:suppressAutoHyphens/>
        <w:spacing w:before="60" w:after="60"/>
      </w:pPr>
      <w:r>
        <w:t xml:space="preserve">Types based on </w:t>
      </w:r>
      <w:r>
        <w:rPr>
          <w:i/>
        </w:rPr>
        <w:t>BaseArtifactType</w:t>
      </w:r>
      <w:r>
        <w:t xml:space="preserve"> use an extension of that type as their base.</w:t>
      </w:r>
    </w:p>
    <w:p w:rsidR="00C82BE4" w:rsidRDefault="00C82BE4" w:rsidP="00C82BE4">
      <w:pPr>
        <w:numPr>
          <w:ilvl w:val="0"/>
          <w:numId w:val="17"/>
          <w:numberingChange w:id="48" w:author="kurt stam" w:date="2012-11-30T09:19:00Z" w:original=""/>
        </w:numPr>
        <w:suppressAutoHyphens/>
        <w:spacing w:before="60" w:after="60"/>
      </w:pPr>
      <w:r>
        <w:t>Where practical, Global Element Declarations are provided.</w:t>
      </w:r>
    </w:p>
    <w:p w:rsidR="00C82BE4" w:rsidRDefault="00C82BE4" w:rsidP="00C82BE4">
      <w:pPr>
        <w:numPr>
          <w:ilvl w:val="0"/>
          <w:numId w:val="17"/>
          <w:numberingChange w:id="49" w:author="kurt stam" w:date="2012-11-30T09:19:00Z" w:original=""/>
        </w:numPr>
        <w:suppressAutoHyphens/>
        <w:spacing w:before="60" w:after="60"/>
      </w:pPr>
      <w:r>
        <w:t>Extensibility in the Core Model is limited to the ##any attribute on most structures.</w:t>
      </w:r>
    </w:p>
    <w:p w:rsidR="00C82BE4" w:rsidRDefault="00C82BE4" w:rsidP="00C82BE4">
      <w:r>
        <w:lastRenderedPageBreak/>
        <w:t>Schemas are provided for serialization purposes and the diagrams define the S-RAMP meta-model.</w:t>
      </w:r>
    </w:p>
    <w:p w:rsidR="00C82BE4" w:rsidRDefault="00C82BE4" w:rsidP="00C82BE4"/>
    <w:p w:rsidR="00C82BE4" w:rsidRDefault="00C82BE4" w:rsidP="00C82BE4">
      <w:pPr>
        <w:pStyle w:val="Heading2"/>
        <w:numPr>
          <w:ilvl w:val="1"/>
          <w:numId w:val="2"/>
        </w:numPr>
      </w:pPr>
      <w:r>
        <w:t>XML Namespaces</w:t>
      </w:r>
    </w:p>
    <w:p w:rsidR="00C82BE4" w:rsidRDefault="00C82BE4" w:rsidP="00C82BE4">
      <w:r>
        <w:t>The XML namespace URI that MUST be used by implementations of this specification is:</w:t>
      </w:r>
    </w:p>
    <w:p w:rsidR="00C82BE4" w:rsidRDefault="007B6ED9" w:rsidP="00C82BE4">
      <w:pPr>
        <w:ind w:firstLine="720"/>
      </w:pPr>
      <w:hyperlink r:id="rId21" w:history="1">
        <w:r w:rsidR="002A3270" w:rsidRPr="00F8227A">
          <w:rPr>
            <w:rStyle w:val="Hyperlink"/>
          </w:rPr>
          <w:t>http://s-ramp.org/xmlns/2010/s-ramp</w:t>
        </w:r>
      </w:hyperlink>
    </w:p>
    <w:p w:rsidR="002A3270" w:rsidRDefault="002A3270" w:rsidP="00C82BE4">
      <w:pPr>
        <w:ind w:firstLine="720"/>
      </w:pPr>
    </w:p>
    <w:p w:rsidR="00C82BE4" w:rsidRDefault="00B62353" w:rsidP="00C82BE4">
      <w:r>
        <w:fldChar w:fldCharType="begin"/>
      </w:r>
      <w:r w:rsidR="00422304">
        <w:instrText xml:space="preserve"> REF _Ref243277220 \h </w:instrText>
      </w:r>
      <w:r>
        <w:fldChar w:fldCharType="separate"/>
      </w:r>
      <w:r w:rsidR="00C82BE4">
        <w:t xml:space="preserve">Table </w:t>
      </w:r>
      <w:r w:rsidR="00C82BE4">
        <w:rPr>
          <w:noProof/>
        </w:rPr>
        <w:t>4</w:t>
      </w:r>
      <w:r>
        <w:fldChar w:fldCharType="end"/>
      </w:r>
      <w:r w:rsidR="00C82BE4">
        <w:t xml:space="preserve"> lists the XML namespaces that are used in this specification. The choice of any namespace prefix is arbitrary and not semantically significant.</w:t>
      </w:r>
    </w:p>
    <w:p w:rsidR="00C82BE4" w:rsidRDefault="00C82BE4" w:rsidP="00C82BE4">
      <w:pPr>
        <w:pStyle w:val="Caption"/>
      </w:pPr>
      <w:bookmarkStart w:id="50" w:name="_Ref243277220"/>
      <w:bookmarkStart w:id="51" w:name="_Toc258604208"/>
      <w:bookmarkStart w:id="52" w:name="_Ref157583534"/>
      <w:r>
        <w:t xml:space="preserve">Table </w:t>
      </w:r>
      <w:r w:rsidR="007B6ED9">
        <w:fldChar w:fldCharType="begin"/>
      </w:r>
      <w:r w:rsidR="007B6ED9">
        <w:instrText xml:space="preserve"> SEQ "Table" \*Arabic </w:instrText>
      </w:r>
      <w:r w:rsidR="007B6ED9">
        <w:fldChar w:fldCharType="separate"/>
      </w:r>
      <w:r>
        <w:rPr>
          <w:noProof/>
        </w:rPr>
        <w:t>4</w:t>
      </w:r>
      <w:r w:rsidR="007B6ED9">
        <w:rPr>
          <w:noProof/>
        </w:rPr>
        <w:fldChar w:fldCharType="end"/>
      </w:r>
      <w:bookmarkEnd w:id="50"/>
      <w:r>
        <w:t>:  Prefixes and XML Namespaces Used in this Specification</w:t>
      </w:r>
      <w:bookmarkEnd w:id="51"/>
      <w:bookmarkEnd w:id="52"/>
    </w:p>
    <w:tbl>
      <w:tblPr>
        <w:tblW w:w="9226" w:type="dxa"/>
        <w:tblInd w:w="-5" w:type="dxa"/>
        <w:tblLayout w:type="fixed"/>
        <w:tblLook w:val="0000" w:firstRow="0" w:lastRow="0" w:firstColumn="0" w:lastColumn="0" w:noHBand="0" w:noVBand="0"/>
      </w:tblPr>
      <w:tblGrid>
        <w:gridCol w:w="1548"/>
        <w:gridCol w:w="4860"/>
        <w:gridCol w:w="2818"/>
      </w:tblGrid>
      <w:tr w:rsidR="00C82BE4" w:rsidRPr="008E28CD">
        <w:tc>
          <w:tcPr>
            <w:tcW w:w="1548"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Prefix</w:t>
            </w:r>
          </w:p>
        </w:tc>
        <w:tc>
          <w:tcPr>
            <w:tcW w:w="4860"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XML Namespace</w:t>
            </w:r>
          </w:p>
        </w:tc>
        <w:tc>
          <w:tcPr>
            <w:tcW w:w="2818" w:type="dxa"/>
            <w:tcBorders>
              <w:top w:val="single" w:sz="4" w:space="0" w:color="000000"/>
              <w:left w:val="single" w:sz="4" w:space="0" w:color="000000"/>
              <w:bottom w:val="single" w:sz="4" w:space="0" w:color="000000"/>
              <w:right w:val="single" w:sz="4" w:space="0" w:color="000000"/>
            </w:tcBorders>
            <w:shd w:val="clear" w:color="auto" w:fill="FFFFFF"/>
          </w:tcPr>
          <w:p w:rsidR="00C82BE4" w:rsidRPr="008E28CD" w:rsidRDefault="00C82BE4" w:rsidP="00C82BE4">
            <w:pPr>
              <w:pStyle w:val="BodyText"/>
              <w:snapToGrid w:val="0"/>
              <w:rPr>
                <w:rFonts w:ascii="Arial" w:hAnsi="Arial"/>
                <w:b/>
              </w:rPr>
            </w:pPr>
            <w:r w:rsidRPr="008E28CD">
              <w:rPr>
                <w:rFonts w:ascii="Arial" w:hAnsi="Arial"/>
                <w:b/>
              </w:rPr>
              <w:t>Specification(s)</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xp2</w:t>
            </w:r>
          </w:p>
        </w:tc>
        <w:tc>
          <w:tcPr>
            <w:tcW w:w="4860" w:type="dxa"/>
            <w:tcBorders>
              <w:top w:val="single" w:sz="4" w:space="0" w:color="000000"/>
              <w:left w:val="single" w:sz="4" w:space="0" w:color="000000"/>
              <w:bottom w:val="single" w:sz="4" w:space="0" w:color="000000"/>
            </w:tcBorders>
            <w:shd w:val="clear" w:color="auto" w:fill="auto"/>
          </w:tcPr>
          <w:p w:rsidR="00C82BE4" w:rsidRPr="00B56BBB" w:rsidRDefault="007B6ED9">
            <w:pPr>
              <w:pStyle w:val="BodyText"/>
              <w:snapToGrid w:val="0"/>
            </w:pPr>
            <w:hyperlink r:id="rId22" w:history="1">
              <w:r w:rsidR="00C82BE4">
                <w:rPr>
                  <w:rStyle w:val="Hyperlink"/>
                </w:rPr>
                <w:t>http://www.w3.org/2005/xpath-functions</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rPr>
                <w:lang w:val="de-DE"/>
              </w:rPr>
            </w:pPr>
            <w:r>
              <w:rPr>
                <w:lang w:val="de-DE"/>
              </w:rPr>
              <w:t>XPath 2.0</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http://www.w3.org/1999/02/22-rdf-syntax-ns#</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rdfs</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http://www.w3.org/2000/01/rdf-schema#</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RDFS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owl</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http://www.w3.org/2002/07/owl#</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OWL namespace</w:t>
            </w:r>
          </w:p>
        </w:tc>
      </w:tr>
      <w:tr w:rsidR="00C82BE4">
        <w:trPr>
          <w:trHeight w:val="59"/>
        </w:trPr>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s-ramp</w:t>
            </w:r>
          </w:p>
        </w:tc>
        <w:tc>
          <w:tcPr>
            <w:tcW w:w="4860" w:type="dxa"/>
            <w:tcBorders>
              <w:top w:val="single" w:sz="4" w:space="0" w:color="000000"/>
              <w:left w:val="single" w:sz="4" w:space="0" w:color="000000"/>
              <w:bottom w:val="single" w:sz="4" w:space="0" w:color="000000"/>
            </w:tcBorders>
            <w:shd w:val="clear" w:color="auto" w:fill="auto"/>
          </w:tcPr>
          <w:p w:rsidR="00C82BE4" w:rsidRDefault="007B6ED9">
            <w:pPr>
              <w:pStyle w:val="BodyText"/>
              <w:snapToGrid w:val="0"/>
            </w:pPr>
            <w:hyperlink r:id="rId23" w:history="1">
              <w:r w:rsidR="00C82BE4" w:rsidRPr="00D84E41">
                <w:rPr>
                  <w:rStyle w:val="Hyperlink"/>
                </w:rPr>
                <w:t>http://s-ramp.org/xmlns/2010/s-ramp</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 xml:space="preserve">S-RAMP namespace </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wsdl</w:t>
            </w:r>
          </w:p>
        </w:tc>
        <w:tc>
          <w:tcPr>
            <w:tcW w:w="4860" w:type="dxa"/>
            <w:tcBorders>
              <w:top w:val="single" w:sz="4" w:space="0" w:color="000000"/>
              <w:left w:val="single" w:sz="4" w:space="0" w:color="000000"/>
              <w:bottom w:val="single" w:sz="4" w:space="0" w:color="000000"/>
            </w:tcBorders>
            <w:shd w:val="clear" w:color="auto" w:fill="auto"/>
          </w:tcPr>
          <w:p w:rsidR="00C82BE4" w:rsidRDefault="007B6ED9">
            <w:pPr>
              <w:pStyle w:val="BodyText"/>
              <w:snapToGrid w:val="0"/>
            </w:pPr>
            <w:hyperlink r:id="rId24" w:history="1">
              <w:r w:rsidR="00C82BE4">
                <w:rPr>
                  <w:rStyle w:val="Hyperlink"/>
                </w:rPr>
                <w:t>http://schemas.xmlsoap.org/wsdl/</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WSDL [WSDL 1.1]</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wsp</w:t>
            </w:r>
          </w:p>
        </w:tc>
        <w:tc>
          <w:tcPr>
            <w:tcW w:w="4860" w:type="dxa"/>
            <w:tcBorders>
              <w:top w:val="single" w:sz="4" w:space="0" w:color="000000"/>
              <w:left w:val="single" w:sz="4" w:space="0" w:color="000000"/>
              <w:bottom w:val="single" w:sz="4" w:space="0" w:color="000000"/>
            </w:tcBorders>
            <w:shd w:val="clear" w:color="auto" w:fill="auto"/>
          </w:tcPr>
          <w:p w:rsidR="00C82BE4" w:rsidRDefault="007B6ED9">
            <w:pPr>
              <w:pStyle w:val="BodyText"/>
              <w:snapToGrid w:val="0"/>
            </w:pPr>
            <w:hyperlink r:id="rId25" w:history="1">
              <w:r w:rsidR="00C82BE4">
                <w:rPr>
                  <w:rStyle w:val="Hyperlink"/>
                </w:rPr>
                <w:t>http://www.w3.org/TR/2007/REC-ws-policy-20070904</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WS-Policy [WS-Policy]</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xsd</w:t>
            </w:r>
          </w:p>
        </w:tc>
        <w:tc>
          <w:tcPr>
            <w:tcW w:w="4860" w:type="dxa"/>
            <w:tcBorders>
              <w:top w:val="single" w:sz="4" w:space="0" w:color="000000"/>
              <w:left w:val="single" w:sz="4" w:space="0" w:color="000000"/>
              <w:bottom w:val="single" w:sz="4" w:space="0" w:color="000000"/>
            </w:tcBorders>
            <w:shd w:val="clear" w:color="auto" w:fill="auto"/>
          </w:tcPr>
          <w:p w:rsidR="00C82BE4" w:rsidRDefault="007B6ED9">
            <w:pPr>
              <w:pStyle w:val="BodyText"/>
              <w:snapToGrid w:val="0"/>
            </w:pPr>
            <w:hyperlink r:id="rId26" w:history="1">
              <w:r w:rsidR="00C82BE4">
                <w:rPr>
                  <w:rStyle w:val="Hyperlink"/>
                </w:rPr>
                <w:t>http://www.w3.org/2001/XMLSchema</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XML Schema [Part 1, 2]</w:t>
            </w:r>
          </w:p>
        </w:tc>
      </w:tr>
    </w:tbl>
    <w:p w:rsidR="00C82BE4" w:rsidRDefault="00C82BE4" w:rsidP="00C82BE4">
      <w:pPr>
        <w:pStyle w:val="BodyText"/>
      </w:pPr>
    </w:p>
    <w:p w:rsidR="00C82BE4" w:rsidRPr="00D5207A" w:rsidRDefault="00C82BE4" w:rsidP="00C82BE4">
      <w:pPr>
        <w:pStyle w:val="Ref"/>
        <w:ind w:left="0" w:firstLine="0"/>
      </w:pPr>
    </w:p>
    <w:p w:rsidR="00C82BE4" w:rsidRDefault="00C82BE4" w:rsidP="00C82BE4">
      <w:pPr>
        <w:pStyle w:val="Heading1"/>
        <w:numPr>
          <w:ilvl w:val="0"/>
          <w:numId w:val="5"/>
        </w:numPr>
      </w:pPr>
      <w:r>
        <w:lastRenderedPageBreak/>
        <w:t>Artifact Type Model</w:t>
      </w:r>
    </w:p>
    <w:p w:rsidR="00C82BE4" w:rsidRDefault="00C82BE4" w:rsidP="00C82BE4">
      <w:r w:rsidRPr="003838DD">
        <w:t xml:space="preserve">The S-RAMP Artifact Type Model is a strongly typed data model for SOA repositories </w:t>
      </w:r>
      <w:r w:rsidR="00C95E04">
        <w:t>that enables</w:t>
      </w:r>
      <w:r w:rsidRPr="003838DD">
        <w:t xml:space="preserve"> interoperability among vendor repository implementations and tooling, within the context of a specific binding.  It will also later serve as a foundation for developing data exchange and federation models.  The Artifact Type Model is presented here using conceptualized models.  Each of these models also has a XML Schema representation available in the Appendice</w:t>
      </w:r>
      <w:r>
        <w:t>s.</w:t>
      </w:r>
    </w:p>
    <w:p w:rsidR="00C82BE4" w:rsidRDefault="00C82BE4" w:rsidP="00C82BE4">
      <w:pPr>
        <w:pStyle w:val="Heading2"/>
        <w:numPr>
          <w:ilvl w:val="1"/>
          <w:numId w:val="2"/>
        </w:numPr>
      </w:pPr>
      <w:r>
        <w:t>Artifact Type Models</w:t>
      </w:r>
    </w:p>
    <w:p w:rsidR="00C82BE4" w:rsidRDefault="00C82BE4" w:rsidP="00C82BE4">
      <w:r>
        <w:t>An artifact in S-RAMP is a container for all of the metadata that describes it.  There are 4 major types of artifacts in S-RAMP. Each of these Artifact Types is discussed in more detail in later sections:</w:t>
      </w:r>
    </w:p>
    <w:p w:rsidR="00C82BE4" w:rsidRDefault="00C82BE4" w:rsidP="00C82BE4">
      <w:pPr>
        <w:numPr>
          <w:ilvl w:val="0"/>
          <w:numId w:val="22"/>
        </w:numPr>
        <w:suppressAutoHyphens/>
        <w:spacing w:before="60" w:after="60"/>
      </w:pPr>
      <w:r>
        <w:rPr>
          <w:b/>
        </w:rPr>
        <w:t>Document Artifact</w:t>
      </w:r>
      <w:r>
        <w:t xml:space="preserve">:  Those </w:t>
      </w:r>
      <w:r w:rsidR="00C95E04">
        <w:t xml:space="preserve">S-RAMP defined artifacts that </w:t>
      </w:r>
      <w:r>
        <w:t xml:space="preserve">correspond to a physical document stored in the repository.  Several important document types are pre-defined and have special support in S-RAMP (such as XML Schema or WSDL documents).  But any document type can be placed in the repository.  </w:t>
      </w:r>
    </w:p>
    <w:p w:rsidR="00C82BE4" w:rsidRDefault="00C82BE4" w:rsidP="00C82BE4">
      <w:pPr>
        <w:numPr>
          <w:ilvl w:val="0"/>
          <w:numId w:val="22"/>
        </w:numPr>
        <w:suppressAutoHyphens/>
        <w:spacing w:before="60" w:after="60"/>
      </w:pPr>
      <w:del w:id="53" w:author="Eric Wittmann" w:date="2012-12-04T11:12:00Z">
        <w:r w:rsidDel="00A30529">
          <w:rPr>
            <w:b/>
          </w:rPr>
          <w:delText>Service Implementation</w:delText>
        </w:r>
      </w:del>
      <w:ins w:id="54" w:author="Eric Wittmann" w:date="2012-12-04T11:12:00Z">
        <w:r w:rsidR="00A30529">
          <w:rPr>
            <w:b/>
          </w:rPr>
          <w:t>Logical</w:t>
        </w:r>
      </w:ins>
      <w:r>
        <w:rPr>
          <w:b/>
        </w:rPr>
        <w:t xml:space="preserve"> Model Artifact</w:t>
      </w:r>
      <w:r>
        <w:t xml:space="preserve">:  Those S-RAMP defined artifacts </w:t>
      </w:r>
      <w:r w:rsidR="00C95E04">
        <w:t xml:space="preserve">that </w:t>
      </w:r>
      <w:r>
        <w:t>provide a representation of</w:t>
      </w:r>
      <w:ins w:id="55" w:author="Eric Wittmann" w:date="2012-12-04T11:12:00Z">
        <w:r w:rsidR="00A30529">
          <w:t xml:space="preserve"> </w:t>
        </w:r>
      </w:ins>
      <w:ins w:id="56" w:author="Eric Wittmann" w:date="2012-12-04T11:13:00Z">
        <w:r w:rsidR="00A30529">
          <w:t>one of the pre-defined logical models (e.g. the SOA model or Service Implementation model)</w:t>
        </w:r>
      </w:ins>
      <w:del w:id="57" w:author="Eric Wittmann" w:date="2012-12-04T11:12:00Z">
        <w:r w:rsidDel="00A30529">
          <w:delText xml:space="preserve"> the service implementation layer associated with the SOA Model (such as a ServiceOperation or ServiceEndpoint)</w:delText>
        </w:r>
      </w:del>
      <w:r>
        <w:t>.</w:t>
      </w:r>
    </w:p>
    <w:p w:rsidR="00C82BE4" w:rsidRDefault="00C82BE4" w:rsidP="00C82BE4">
      <w:pPr>
        <w:numPr>
          <w:ilvl w:val="0"/>
          <w:numId w:val="22"/>
        </w:numPr>
        <w:suppressAutoHyphens/>
        <w:spacing w:before="60" w:after="60"/>
      </w:pPr>
      <w:r>
        <w:rPr>
          <w:b/>
        </w:rPr>
        <w:t>Derived Artifact</w:t>
      </w:r>
      <w:r>
        <w:t xml:space="preserve">:  Derived Artifacts (e.g., WSDL PortType, or WS-Policy PolicyExpression) are dynamically instantiated by the server as a consequence of publishing a document instance whose type is one of those supported with a Derived Model (see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These artifacts cannot be created or deleted directly, although clients can edit them to add or remove Generic relationships, properties and classifications.  Derived Artifact Models are managed by the server and kept in synchronization with the document object with which they are associated.  Derived artifacts provide a metadata model of the content components of a particular document.  This allows much more powerful query capabilities at a granularity specific to the internal components of a document, when it is of a format supported with a Derived Model. Refer to Section </w:t>
      </w:r>
      <w:r w:rsidR="00B62353">
        <w:fldChar w:fldCharType="begin"/>
      </w:r>
      <w:r w:rsidR="00422304">
        <w:instrText xml:space="preserve"> REF _Ref157581178 \r \h </w:instrText>
      </w:r>
      <w:r w:rsidR="00B62353">
        <w:fldChar w:fldCharType="separate"/>
      </w:r>
      <w:r>
        <w:t>4</w:t>
      </w:r>
      <w:r w:rsidR="00B62353">
        <w:fldChar w:fldCharType="end"/>
      </w:r>
      <w:r>
        <w:t xml:space="preserve"> for more information on the query model supported in S-RAMP, as well as to the individual binding document(s) for the query syntax pertaining to each binding.</w:t>
      </w:r>
    </w:p>
    <w:p w:rsidR="00C82BE4" w:rsidDel="009666C8" w:rsidRDefault="00C82BE4" w:rsidP="00C82BE4">
      <w:pPr>
        <w:numPr>
          <w:ilvl w:val="0"/>
          <w:numId w:val="22"/>
        </w:numPr>
        <w:suppressAutoHyphens/>
        <w:spacing w:before="60" w:after="60"/>
        <w:rPr>
          <w:del w:id="58" w:author="Eric Wittmann" w:date="2012-12-04T11:21:00Z"/>
        </w:rPr>
      </w:pPr>
      <w:del w:id="59" w:author="Eric Wittmann" w:date="2012-12-04T11:21:00Z">
        <w:r w:rsidDel="009666C8">
          <w:rPr>
            <w:b/>
          </w:rPr>
          <w:delText>SOA Model Artifact</w:delText>
        </w:r>
        <w:r w:rsidDel="009666C8">
          <w:delText>:  Those S-RAMP defined artifacts and relationships as well as those defined in the “SOA Repository View” of The Open Group’s SOA Ontology, which provides a conceptual representation of a SOA environment.  The SOA Repository View is defined by The Open Groups SOA Ontology draft version 3.2.</w:delText>
        </w:r>
      </w:del>
    </w:p>
    <w:p w:rsidR="00C82BE4" w:rsidRDefault="00C82BE4" w:rsidP="00C82BE4">
      <w:pPr>
        <w:numPr>
          <w:ilvl w:val="0"/>
          <w:numId w:val="22"/>
        </w:numPr>
        <w:suppressAutoHyphens/>
        <w:spacing w:before="60" w:after="60"/>
      </w:pPr>
      <w:del w:id="60" w:author="Eric Wittmann" w:date="2012-12-04T11:15:00Z">
        <w:r w:rsidDel="00A30529">
          <w:rPr>
            <w:b/>
          </w:rPr>
          <w:delText>User Defined Artifact Model</w:delText>
        </w:r>
      </w:del>
      <w:ins w:id="61" w:author="Eric Wittmann" w:date="2012-12-04T11:15:00Z">
        <w:r w:rsidR="00A30529">
          <w:rPr>
            <w:b/>
          </w:rPr>
          <w:t>Extended Artifact</w:t>
        </w:r>
      </w:ins>
      <w:r>
        <w:t xml:space="preserve">:  These are created by the client </w:t>
      </w:r>
      <w:ins w:id="62" w:author="Eric Wittmann" w:date="2012-12-04T11:16:00Z">
        <w:r w:rsidR="009666C8">
          <w:t xml:space="preserve">in order to support artifact models not </w:t>
        </w:r>
      </w:ins>
      <w:ins w:id="63" w:author="Eric Wittmann" w:date="2012-12-04T11:17:00Z">
        <w:r w:rsidR="009666C8">
          <w:t xml:space="preserve">pre-defined by the S-RAMP </w:t>
        </w:r>
        <w:r w:rsidR="009666C8">
          <w:lastRenderedPageBreak/>
          <w:t>specification.</w:t>
        </w:r>
      </w:ins>
      <w:del w:id="64" w:author="Eric Wittmann" w:date="2012-12-04T11:17:00Z">
        <w:r w:rsidDel="009666C8">
          <w:delText>and are part of a User Defined Model.</w:delText>
        </w:r>
      </w:del>
      <w:r>
        <w:t xml:space="preserve">  The means by which a client specifies </w:t>
      </w:r>
      <w:del w:id="65" w:author="Eric Wittmann" w:date="2012-12-04T11:17:00Z">
        <w:r w:rsidDel="009666C8">
          <w:delText>such a</w:delText>
        </w:r>
      </w:del>
      <w:ins w:id="66" w:author="Eric Wittmann" w:date="2012-12-04T11:17:00Z">
        <w:r w:rsidR="009666C8">
          <w:t>a custom artifact</w:t>
        </w:r>
      </w:ins>
      <w:r>
        <w:t xml:space="preserve"> model are beyond the scope of this specification, but some provision is made within </w:t>
      </w:r>
      <w:ins w:id="67" w:author="Eric Wittmann" w:date="2012-12-04T11:22:00Z">
        <w:r w:rsidR="009666C8">
          <w:t xml:space="preserve">the </w:t>
        </w:r>
      </w:ins>
      <w:r>
        <w:t xml:space="preserve">S-RAMP schema to facilitate basic interoperability for such artifacts.  Regardless of the internal definition of these artifacts, they SHALL be serialized in S-RAMP as an instance of </w:t>
      </w:r>
      <w:del w:id="68" w:author="Eric Wittmann" w:date="2012-12-04T11:18:00Z">
        <w:r w:rsidDel="009666C8">
          <w:rPr>
            <w:i/>
          </w:rPr>
          <w:delText>UserDefinedArtifactType</w:delText>
        </w:r>
      </w:del>
      <w:ins w:id="69" w:author="Eric Wittmann" w:date="2012-12-04T11:18:00Z">
        <w:r w:rsidR="009666C8">
          <w:rPr>
            <w:i/>
          </w:rPr>
          <w:t>ExtendedArtifactType</w:t>
        </w:r>
      </w:ins>
      <w:r>
        <w:t>, which extends BaseArtifactType.</w:t>
      </w:r>
    </w:p>
    <w:p w:rsidR="00C82BE4" w:rsidRDefault="00C82BE4" w:rsidP="00C82BE4">
      <w:r>
        <w:t xml:space="preserve">The pre-defined S-RAMP Artifact Types are organized into a set of logical models as summarized in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below.  Each of these is discussed further in the sections that follow. Note that Derived Artifact Models are currently specified for each of the XSD, WSDL</w:t>
      </w:r>
      <w:ins w:id="70" w:author="Eric Wittmann" w:date="2012-12-04T11:11:00Z">
        <w:r w:rsidR="00A30529">
          <w:t>,</w:t>
        </w:r>
      </w:ins>
      <w:r>
        <w:t xml:space="preserve"> and WS-Policy document types.</w:t>
      </w:r>
    </w:p>
    <w:p w:rsidR="00C82BE4" w:rsidDel="00A30529" w:rsidRDefault="00C82BE4" w:rsidP="00C82BE4">
      <w:pPr>
        <w:rPr>
          <w:del w:id="71" w:author="Eric Wittmann" w:date="2012-12-04T11:07:00Z"/>
        </w:rPr>
      </w:pPr>
    </w:p>
    <w:p w:rsidR="00C82BE4" w:rsidDel="00A30529" w:rsidRDefault="00C82BE4" w:rsidP="00C82BE4">
      <w:pPr>
        <w:rPr>
          <w:del w:id="72" w:author="Eric Wittmann" w:date="2012-12-04T11:07:00Z"/>
        </w:rPr>
      </w:pPr>
    </w:p>
    <w:p w:rsidR="00C82BE4" w:rsidDel="00A30529" w:rsidRDefault="00C82BE4" w:rsidP="00C82BE4">
      <w:pPr>
        <w:rPr>
          <w:del w:id="73" w:author="Eric Wittmann" w:date="2012-12-04T11:07:00Z"/>
        </w:rPr>
      </w:pPr>
    </w:p>
    <w:p w:rsidR="00C82BE4" w:rsidDel="00A30529" w:rsidRDefault="00C82BE4" w:rsidP="00C82BE4">
      <w:pPr>
        <w:rPr>
          <w:del w:id="74" w:author="Eric Wittmann" w:date="2012-12-04T11:07:00Z"/>
        </w:rPr>
      </w:pPr>
    </w:p>
    <w:p w:rsidR="00C82BE4" w:rsidDel="00A30529" w:rsidRDefault="00C82BE4" w:rsidP="00C82BE4">
      <w:pPr>
        <w:rPr>
          <w:del w:id="75" w:author="Eric Wittmann" w:date="2012-12-04T11:07:00Z"/>
        </w:rPr>
      </w:pPr>
    </w:p>
    <w:p w:rsidR="00C82BE4" w:rsidRDefault="00C82BE4" w:rsidP="00C82BE4"/>
    <w:p w:rsidR="00C82BE4" w:rsidRDefault="00C82BE4" w:rsidP="00C82BE4">
      <w:pPr>
        <w:pStyle w:val="Caption"/>
      </w:pPr>
      <w:bookmarkStart w:id="76" w:name="_Ref242591512"/>
      <w:bookmarkStart w:id="77" w:name="_Ref242593535"/>
      <w:bookmarkStart w:id="78" w:name="_Toc258604209"/>
      <w:r>
        <w:t xml:space="preserve">Table </w:t>
      </w:r>
      <w:r w:rsidR="007B6ED9">
        <w:fldChar w:fldCharType="begin"/>
      </w:r>
      <w:r w:rsidR="007B6ED9">
        <w:instrText xml:space="preserve"> SEQ "Table" \*Arabic </w:instrText>
      </w:r>
      <w:r w:rsidR="007B6ED9">
        <w:fldChar w:fldCharType="separate"/>
      </w:r>
      <w:r>
        <w:rPr>
          <w:noProof/>
        </w:rPr>
        <w:t>4</w:t>
      </w:r>
      <w:r w:rsidR="007B6ED9">
        <w:rPr>
          <w:noProof/>
        </w:rPr>
        <w:fldChar w:fldCharType="end"/>
      </w:r>
      <w:bookmarkEnd w:id="76"/>
      <w:r>
        <w:t xml:space="preserve">:  </w:t>
      </w:r>
      <w:ins w:id="79" w:author="Eric Wittmann" w:date="2012-12-04T11:23:00Z">
        <w:r w:rsidR="009666C8">
          <w:t xml:space="preserve">Pre-Defined </w:t>
        </w:r>
      </w:ins>
      <w:r>
        <w:t>Artifact Type Models</w:t>
      </w:r>
      <w:bookmarkEnd w:id="77"/>
      <w:bookmarkEnd w:id="78"/>
    </w:p>
    <w:tbl>
      <w:tblPr>
        <w:tblW w:w="0" w:type="auto"/>
        <w:tblInd w:w="108" w:type="dxa"/>
        <w:tblLayout w:type="fixed"/>
        <w:tblLook w:val="0000" w:firstRow="0" w:lastRow="0" w:firstColumn="0" w:lastColumn="0" w:noHBand="0" w:noVBand="0"/>
      </w:tblPr>
      <w:tblGrid>
        <w:gridCol w:w="2330"/>
        <w:gridCol w:w="7030"/>
      </w:tblGrid>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jc w:val="both"/>
              <w:rPr>
                <w:b/>
              </w:rPr>
            </w:pPr>
            <w:r>
              <w:rPr>
                <w:b/>
              </w:rPr>
              <w:t>Model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jc w:val="both"/>
              <w:rPr>
                <w:b/>
              </w:rPr>
            </w:pPr>
            <w:r>
              <w:rPr>
                <w:b/>
              </w:rPr>
              <w:t>Purpose</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Core</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47"/>
              </w:tabs>
              <w:snapToGrid w:val="0"/>
            </w:pPr>
            <w:r>
              <w:t>Defines the base data types used by the other models</w:t>
            </w:r>
            <w:ins w:id="80" w:author="Eric Wittmann" w:date="2012-12-04T11:08:00Z">
              <w:r w:rsidR="00A30529">
                <w:t>, as well as generic types for Documents and XML Documents.</w:t>
              </w:r>
            </w:ins>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SOA</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3"/>
              </w:tabs>
              <w:snapToGrid w:val="0"/>
            </w:pPr>
            <w:r>
              <w:t>Defines the artifact data types and relationships which are used to integrate The Open Group’s SOA Ontology object model into S-RAMP’s data model.</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Service Implementation</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the artifact data types and relationships used to model the service implementation layer of a SOA environment.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XSD</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an XML Schema document</w:t>
            </w:r>
            <w:ins w:id="81" w:author="Eric Wittmann" w:date="2012-12-04T11:10:00Z">
              <w:r w:rsidR="00A30529">
                <w:t>.</w:t>
              </w:r>
            </w:ins>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 WSDL document</w:t>
            </w:r>
            <w:ins w:id="82" w:author="Eric Wittmann" w:date="2012-12-04T11:10:00Z">
              <w:r w:rsidR="00A30529">
                <w:t>.</w:t>
              </w:r>
            </w:ins>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SOAPWSDL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the SOAP binding of a WSDL document</w:t>
            </w:r>
            <w:ins w:id="83" w:author="Eric Wittmann" w:date="2012-12-04T11:10:00Z">
              <w:r w:rsidR="00A30529">
                <w:t>.</w:t>
              </w:r>
            </w:ins>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Policy</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an WS-Policy document</w:t>
            </w:r>
            <w:ins w:id="84" w:author="Eric Wittmann" w:date="2012-12-04T11:10:00Z">
              <w:r w:rsidR="00A30529">
                <w:t>.</w:t>
              </w:r>
            </w:ins>
          </w:p>
        </w:tc>
      </w:tr>
    </w:tbl>
    <w:p w:rsidR="00C82BE4" w:rsidRDefault="00C82BE4" w:rsidP="00C82BE4"/>
    <w:p w:rsidR="00C82BE4" w:rsidRDefault="00C82BE4" w:rsidP="00C82BE4">
      <w:pPr>
        <w:pStyle w:val="Heading3"/>
        <w:numPr>
          <w:ilvl w:val="2"/>
          <w:numId w:val="24"/>
        </w:numPr>
        <w:suppressAutoHyphens/>
        <w:spacing w:after="60"/>
      </w:pPr>
      <w:bookmarkStart w:id="85" w:name="_Toc258604161"/>
      <w:r>
        <w:t>Artifact Metadata</w:t>
      </w:r>
      <w:bookmarkEnd w:id="85"/>
    </w:p>
    <w:p w:rsidR="00C82BE4" w:rsidRDefault="00C82BE4" w:rsidP="00C82BE4">
      <w:r>
        <w:t>An artifact can contain three major types of metadata.  Each is discussed in detail in the sections that follow.</w:t>
      </w:r>
    </w:p>
    <w:p w:rsidR="00C82BE4" w:rsidRDefault="00C82BE4" w:rsidP="00C82BE4">
      <w:pPr>
        <w:numPr>
          <w:ilvl w:val="0"/>
          <w:numId w:val="18"/>
        </w:numPr>
        <w:suppressAutoHyphens/>
        <w:spacing w:before="60" w:after="60"/>
      </w:pPr>
      <w:r>
        <w:rPr>
          <w:b/>
        </w:rPr>
        <w:lastRenderedPageBreak/>
        <w:t>Relationships</w:t>
      </w:r>
      <w:r>
        <w:t xml:space="preserve">: These are directed associations that describe a conceptual link between two artifact instances. There are several types of relationships, which are defined below in Section </w:t>
      </w:r>
      <w:r w:rsidR="00B62353">
        <w:fldChar w:fldCharType="begin"/>
      </w:r>
      <w:r w:rsidR="00422304">
        <w:instrText xml:space="preserve"> REF _Ref242534970 \n \h </w:instrText>
      </w:r>
      <w:r w:rsidR="00B62353">
        <w:fldChar w:fldCharType="separate"/>
      </w:r>
      <w:r>
        <w:t>2.1.2</w:t>
      </w:r>
      <w:r w:rsidR="00B62353">
        <w:fldChar w:fldCharType="end"/>
      </w:r>
      <w:r>
        <w:t>.</w:t>
      </w:r>
    </w:p>
    <w:p w:rsidR="00C82BE4" w:rsidRDefault="00C82BE4" w:rsidP="00C82BE4">
      <w:pPr>
        <w:numPr>
          <w:ilvl w:val="0"/>
          <w:numId w:val="18"/>
        </w:numPr>
        <w:suppressAutoHyphens/>
        <w:spacing w:before="60" w:after="60"/>
      </w:pPr>
      <w:r>
        <w:rPr>
          <w:b/>
        </w:rPr>
        <w:t>Properties</w:t>
      </w:r>
      <w:r>
        <w:t xml:space="preserve">: These describe various named attributes associated with an artifact instance, and can be built-in or user-defined.  Each S-RAMP property MUST have a single name that is unique to the artifact that it decorates.  When present, an S-RAMP property SHALL have a single value. </w:t>
      </w:r>
    </w:p>
    <w:p w:rsidR="00C82BE4" w:rsidRDefault="00C82BE4" w:rsidP="00C82BE4">
      <w:pPr>
        <w:numPr>
          <w:ilvl w:val="0"/>
          <w:numId w:val="18"/>
        </w:numPr>
        <w:suppressAutoHyphens/>
        <w:spacing w:before="60" w:after="60"/>
      </w:pPr>
      <w:r>
        <w:rPr>
          <w:b/>
        </w:rPr>
        <w:t>Classifications</w:t>
      </w:r>
      <w:r>
        <w:t xml:space="preserve">: </w:t>
      </w:r>
      <w:r w:rsidR="00CE0E66">
        <w:t>These define the classification system for a server, and are imported into a server as OWL documents</w:t>
      </w:r>
      <w:r>
        <w:t>.  The means by which a client imports the system into the server is implementation specific and is beyond the scope of this specification.  Clients MAY decorate artifacts with references to specific values in a classification system defined to the server.</w:t>
      </w:r>
    </w:p>
    <w:p w:rsidR="00C82BE4" w:rsidRDefault="00C82BE4" w:rsidP="00C82BE4">
      <w:r>
        <w:t>Note that Artifact Type and Artifact Model values MUST also be unique.</w:t>
      </w:r>
    </w:p>
    <w:p w:rsidR="00C82BE4" w:rsidRDefault="00C82BE4" w:rsidP="00C82BE4">
      <w:pPr>
        <w:pStyle w:val="Heading3"/>
        <w:numPr>
          <w:ilvl w:val="2"/>
          <w:numId w:val="24"/>
        </w:numPr>
        <w:suppressAutoHyphens/>
        <w:spacing w:after="60"/>
      </w:pPr>
      <w:bookmarkStart w:id="86" w:name="_Ref242534970"/>
      <w:bookmarkStart w:id="87" w:name="_Ref242689224"/>
      <w:bookmarkStart w:id="88" w:name="_Toc258604162"/>
      <w:r>
        <w:t>Relationships</w:t>
      </w:r>
      <w:bookmarkEnd w:id="86"/>
      <w:r>
        <w:t xml:space="preserve"> in S-RAMP</w:t>
      </w:r>
      <w:bookmarkEnd w:id="87"/>
      <w:bookmarkEnd w:id="88"/>
    </w:p>
    <w:p w:rsidR="00C82BE4" w:rsidRDefault="00C82BE4" w:rsidP="00C82BE4">
      <w:r>
        <w:t>Relationships in S-RAMP are all directed from a source, to a target.  Each relationship instance is the logical triple of the following 3 items of metadata:</w:t>
      </w:r>
    </w:p>
    <w:p w:rsidR="00C82BE4" w:rsidRDefault="00C82BE4" w:rsidP="00C82BE4">
      <w:pPr>
        <w:numPr>
          <w:ilvl w:val="0"/>
          <w:numId w:val="21"/>
        </w:numPr>
        <w:suppressAutoHyphens/>
        <w:spacing w:before="60" w:after="60"/>
      </w:pPr>
      <w:r>
        <w:rPr>
          <w:b/>
        </w:rPr>
        <w:t>Relationship Type</w:t>
      </w:r>
      <w:r>
        <w:t>.  This is the name for the type of relationship.  A number of these are pre-defined by S-RAMP in the various Artifact Models (e.g., “includedXsds”, “appliesTo”, …).  There can be multiple relationship instances of the same Relationship Type.</w:t>
      </w:r>
    </w:p>
    <w:p w:rsidR="00C82BE4" w:rsidRDefault="00C82BE4" w:rsidP="00C82BE4">
      <w:pPr>
        <w:numPr>
          <w:ilvl w:val="0"/>
          <w:numId w:val="21"/>
        </w:numPr>
        <w:suppressAutoHyphens/>
        <w:spacing w:before="60" w:after="60"/>
      </w:pPr>
      <w:r>
        <w:rPr>
          <w:b/>
        </w:rPr>
        <w:t>Source.</w:t>
      </w:r>
      <w:r>
        <w:t xml:space="preserve">  This is a reference to the artifact that is on the source side of the directed relationship.  Relationships are always contained by the Source Artifact that “owns” them.</w:t>
      </w:r>
    </w:p>
    <w:p w:rsidR="00C82BE4" w:rsidRDefault="00C82BE4" w:rsidP="00C82BE4">
      <w:pPr>
        <w:numPr>
          <w:ilvl w:val="0"/>
          <w:numId w:val="21"/>
        </w:numPr>
        <w:suppressAutoHyphens/>
        <w:spacing w:before="60" w:after="60"/>
      </w:pPr>
      <w:r>
        <w:rPr>
          <w:b/>
        </w:rPr>
        <w:t>Target.</w:t>
      </w:r>
      <w:r>
        <w:t xml:space="preserve">  This is a reference to the artifact that is on the target side of the directed relationship.  </w:t>
      </w:r>
    </w:p>
    <w:p w:rsidR="00C82BE4" w:rsidRDefault="00C82BE4" w:rsidP="00C82BE4">
      <w:r>
        <w:t>It is possible for a relationship of a given Relationship Type not to have a target, which is termed a “relationship with no targets”.  In this case there is only one relationship instance with that Relationship Type for a given Source.  Such relationships have a target cardinality of “0”.  If there is a relationship instance with a given Relationship Type that does have a target, then there CANNOT also be a relationship instance with that Relationship Type which has no target.</w:t>
      </w:r>
    </w:p>
    <w:p w:rsidR="00C82BE4" w:rsidRDefault="00C82BE4" w:rsidP="00C82BE4">
      <w:r>
        <w:t xml:space="preserve">There are 4 types of relationships supported in S-RAMP.  Refer to the table in Appendix </w:t>
      </w:r>
      <w:r w:rsidR="00B62353">
        <w:fldChar w:fldCharType="begin"/>
      </w:r>
      <w:r w:rsidR="00422304">
        <w:instrText xml:space="preserve"> REF _Ref157581274 \r \h </w:instrText>
      </w:r>
      <w:r w:rsidR="00B62353">
        <w:fldChar w:fldCharType="separate"/>
      </w:r>
      <w:r>
        <w:t>I</w:t>
      </w:r>
      <w:r w:rsidR="00B62353">
        <w:fldChar w:fldCharType="end"/>
      </w:r>
      <w:r>
        <w:t xml:space="preserve"> for a complete list of pre-defined relationships, an indication of whether the relationship is derived, and the model in which it occurs.</w:t>
      </w:r>
    </w:p>
    <w:p w:rsidR="00C82BE4" w:rsidRDefault="00C82BE4" w:rsidP="00C82BE4">
      <w:pPr>
        <w:numPr>
          <w:ilvl w:val="0"/>
          <w:numId w:val="20"/>
        </w:numPr>
        <w:suppressAutoHyphens/>
        <w:spacing w:before="60" w:after="60"/>
      </w:pPr>
      <w:r>
        <w:rPr>
          <w:b/>
        </w:rPr>
        <w:t>Derived Relationships</w:t>
      </w:r>
      <w:r>
        <w:t>.  These are pre-defined relationships that cannot be directly created or deleted by the client.  Cardinalities for such relationships are defined in the applicable Derived Model.  All instances of an Artifact Type for which a Derived Relationship is defined, will always contain that Derived Relationship, even if there are no targets for that relationship. The S-RAMP serialization of a Derived Relationship uses named elements defined in the schema for the appropriate Artifact Type definition(s).</w:t>
      </w:r>
    </w:p>
    <w:p w:rsidR="00C82BE4" w:rsidRDefault="00C82BE4" w:rsidP="00C82BE4">
      <w:pPr>
        <w:numPr>
          <w:ilvl w:val="0"/>
          <w:numId w:val="20"/>
        </w:numPr>
        <w:suppressAutoHyphens/>
        <w:spacing w:before="60" w:after="60"/>
      </w:pPr>
      <w:r>
        <w:rPr>
          <w:b/>
        </w:rPr>
        <w:lastRenderedPageBreak/>
        <w:t>Modeled Relationships.</w:t>
      </w:r>
      <w:r>
        <w:t xml:space="preserve">  These refer to the S-RAMP pre-defined relationships that may be edited by the client.  Cardinalities for such relationships are defined in the applicable model (e.g., the Service Implementation Model or Core Model).  All instances of an Artifact Type for which a Modeled Relationship is defined, will always contain that Modeled Relationship, even if there are no targets for that relationship.  The S-RAMP serialization of a Modeled Relationship uses named elements defined in the schema within the applicable Artifact Type.  There are several considerations related to target cardinality of Modeled Relationships:</w:t>
      </w:r>
    </w:p>
    <w:p w:rsidR="00C82BE4" w:rsidRDefault="00C82BE4" w:rsidP="00C82BE4">
      <w:pPr>
        <w:numPr>
          <w:ilvl w:val="0"/>
          <w:numId w:val="23"/>
          <w:numberingChange w:id="89" w:author="kurt stam" w:date="2012-11-30T09:19:00Z" w:original=""/>
        </w:numPr>
        <w:suppressAutoHyphens/>
        <w:autoSpaceDE w:val="0"/>
        <w:spacing w:before="0" w:after="0"/>
        <w:ind w:left="1080" w:hanging="360"/>
        <w:rPr>
          <w:b/>
          <w:bCs/>
          <w:color w:val="000000"/>
        </w:rPr>
      </w:pPr>
      <w:r>
        <w:rPr>
          <w:b/>
          <w:bCs/>
          <w:color w:val="000000"/>
        </w:rPr>
        <w:t>Modeled Relationships with Minimum Cardinality = 0:</w:t>
      </w:r>
    </w:p>
    <w:p w:rsidR="00C82BE4" w:rsidRDefault="00C82BE4" w:rsidP="00C82BE4">
      <w:pPr>
        <w:numPr>
          <w:ilvl w:val="0"/>
          <w:numId w:val="23"/>
          <w:numberingChange w:id="90" w:author="kurt stam" w:date="2012-11-30T09:19:00Z" w:original=""/>
        </w:numPr>
        <w:suppressAutoHyphens/>
        <w:autoSpaceDE w:val="0"/>
        <w:spacing w:before="0" w:after="0"/>
        <w:ind w:left="1440" w:hanging="360"/>
        <w:rPr>
          <w:color w:val="000000"/>
        </w:rPr>
      </w:pPr>
      <w:r>
        <w:rPr>
          <w:color w:val="000000"/>
        </w:rPr>
        <w:t>Instances of the Source Artifact can be created independently of the Target Artifact.</w:t>
      </w:r>
    </w:p>
    <w:p w:rsidR="00C82BE4" w:rsidRDefault="00C82BE4" w:rsidP="00C82BE4">
      <w:pPr>
        <w:numPr>
          <w:ilvl w:val="0"/>
          <w:numId w:val="23"/>
          <w:numberingChange w:id="91" w:author="kurt stam" w:date="2012-11-30T09:19:00Z" w:original=""/>
        </w:numPr>
        <w:suppressAutoHyphens/>
        <w:autoSpaceDE w:val="0"/>
        <w:spacing w:before="0" w:after="0"/>
        <w:ind w:left="1080" w:hanging="360"/>
        <w:rPr>
          <w:b/>
          <w:bCs/>
          <w:color w:val="000000"/>
        </w:rPr>
      </w:pPr>
      <w:r>
        <w:rPr>
          <w:b/>
          <w:bCs/>
          <w:color w:val="000000"/>
        </w:rPr>
        <w:t>Modeled Relationships with Minimum Cardinality &gt; 0:</w:t>
      </w:r>
    </w:p>
    <w:p w:rsidR="00C82BE4" w:rsidRDefault="00C82BE4" w:rsidP="00C82BE4">
      <w:pPr>
        <w:numPr>
          <w:ilvl w:val="0"/>
          <w:numId w:val="23"/>
          <w:numberingChange w:id="92" w:author="kurt stam" w:date="2012-11-30T09:19:00Z" w:original=""/>
        </w:numPr>
        <w:suppressAutoHyphens/>
        <w:autoSpaceDE w:val="0"/>
        <w:spacing w:before="0" w:after="0"/>
        <w:ind w:left="1440" w:hanging="360"/>
        <w:rPr>
          <w:color w:val="000000"/>
        </w:rPr>
      </w:pPr>
      <w:r>
        <w:rPr>
          <w:color w:val="000000"/>
        </w:rPr>
        <w:t xml:space="preserve">Instances of the Source Artifact cannot be created without the appropriate Target Artifact(s) based upon the required minimum cardinality of the relationship. </w:t>
      </w:r>
    </w:p>
    <w:p w:rsidR="00C82BE4" w:rsidRDefault="00C82BE4" w:rsidP="00C82BE4">
      <w:pPr>
        <w:numPr>
          <w:ilvl w:val="0"/>
          <w:numId w:val="23"/>
          <w:numberingChange w:id="93" w:author="kurt stam" w:date="2012-11-30T09:19:00Z" w:original=""/>
        </w:numPr>
        <w:suppressAutoHyphens/>
        <w:autoSpaceDE w:val="0"/>
        <w:spacing w:before="0" w:after="0"/>
        <w:ind w:left="1440" w:hanging="360"/>
        <w:rPr>
          <w:color w:val="000000"/>
        </w:rPr>
      </w:pPr>
      <w:r>
        <w:rPr>
          <w:color w:val="000000"/>
        </w:rPr>
        <w:t>This can be accomplished by publishing the relevant artifacts at the same time, or by publishing the target artifact(s) first.</w:t>
      </w:r>
    </w:p>
    <w:p w:rsidR="00C82BE4" w:rsidRDefault="00C82BE4" w:rsidP="00C82BE4">
      <w:pPr>
        <w:numPr>
          <w:ilvl w:val="0"/>
          <w:numId w:val="23"/>
          <w:numberingChange w:id="94" w:author="kurt stam" w:date="2012-11-30T09:19:00Z" w:original=""/>
        </w:numPr>
        <w:suppressAutoHyphens/>
        <w:autoSpaceDE w:val="0"/>
        <w:spacing w:before="0" w:after="0"/>
        <w:ind w:left="1440" w:hanging="360"/>
        <w:rPr>
          <w:color w:val="000000"/>
        </w:rPr>
      </w:pPr>
      <w:r>
        <w:rPr>
          <w:color w:val="000000"/>
        </w:rPr>
        <w:t>Actions that result in the deletion of a relationship instance are not permitted if that would result in a violation of the minimum cardinality.</w:t>
      </w:r>
    </w:p>
    <w:p w:rsidR="00C82BE4" w:rsidRDefault="00C82BE4" w:rsidP="00C82BE4">
      <w:pPr>
        <w:numPr>
          <w:ilvl w:val="0"/>
          <w:numId w:val="23"/>
          <w:numberingChange w:id="95" w:author="kurt stam" w:date="2012-11-30T09:19:00Z" w:original=""/>
        </w:numPr>
        <w:suppressAutoHyphens/>
        <w:autoSpaceDE w:val="0"/>
        <w:spacing w:before="0" w:after="0"/>
        <w:ind w:left="1080" w:hanging="360"/>
        <w:rPr>
          <w:b/>
          <w:bCs/>
          <w:color w:val="000000"/>
        </w:rPr>
      </w:pPr>
      <w:r>
        <w:rPr>
          <w:b/>
          <w:bCs/>
          <w:color w:val="000000"/>
        </w:rPr>
        <w:t>Modeled Relationships with Maximum Cardinality &lt; unbounded:</w:t>
      </w:r>
    </w:p>
    <w:p w:rsidR="00C82BE4" w:rsidRDefault="00C82BE4" w:rsidP="00C82BE4">
      <w:pPr>
        <w:numPr>
          <w:ilvl w:val="0"/>
          <w:numId w:val="19"/>
          <w:numberingChange w:id="96" w:author="kurt stam" w:date="2012-11-30T09:19:00Z" w:original=""/>
        </w:numPr>
        <w:suppressAutoHyphens/>
        <w:spacing w:before="60" w:after="60"/>
        <w:rPr>
          <w:color w:val="000000"/>
        </w:rPr>
      </w:pPr>
      <w:r>
        <w:rPr>
          <w:color w:val="000000"/>
        </w:rPr>
        <w:t>Relationship instances cannot be created if that would result in a violation of the maximum cardinality limit for the Modeled Relationship.</w:t>
      </w:r>
    </w:p>
    <w:p w:rsidR="00C82BE4" w:rsidRDefault="00C82BE4" w:rsidP="00C82BE4">
      <w:pPr>
        <w:ind w:left="720"/>
        <w:rPr>
          <w:color w:val="000000"/>
        </w:rPr>
      </w:pPr>
      <w:r>
        <w:rPr>
          <w:color w:val="000000"/>
        </w:rPr>
        <w:t>Note that in cases where the minimum cardinality equals the maximum cardinality, such a relationship must be created or updated in a single step to avoid intermediate states that would violate these requirements.</w:t>
      </w:r>
    </w:p>
    <w:p w:rsidR="00C82BE4" w:rsidRDefault="00C82BE4" w:rsidP="00C82BE4">
      <w:pPr>
        <w:numPr>
          <w:ilvl w:val="0"/>
          <w:numId w:val="20"/>
        </w:numPr>
        <w:suppressAutoHyphens/>
        <w:spacing w:before="60" w:after="60"/>
      </w:pPr>
      <w:r w:rsidRPr="00AF3A8D">
        <w:rPr>
          <w:b/>
        </w:rPr>
        <w:t>Generic Relationships</w:t>
      </w:r>
      <w:r w:rsidRPr="00AF3A8D">
        <w:t>.  These are user-defined ad-hoc directed relationship instances between any two artifacts in S-RAMP.  They always have a minimum cardinality of 0 and an unbounded maximum cardinality.  The Relationship Type value of a Generic Relationship instance is chosen by the client, but it MUST NOT match any pre-defined Relationship Type values already defined by the S-RAMP Modeled and Derived relationships (see</w:t>
      </w:r>
      <w:r>
        <w:t xml:space="preserve"> Appendix </w:t>
      </w:r>
      <w:r w:rsidR="00B62353">
        <w:fldChar w:fldCharType="begin"/>
      </w:r>
      <w:r w:rsidR="00422304">
        <w:instrText xml:space="preserve"> REF _Ref157581274 \r \h </w:instrText>
      </w:r>
      <w:r w:rsidR="00B62353">
        <w:fldChar w:fldCharType="separate"/>
      </w:r>
      <w:r>
        <w:t>I</w:t>
      </w:r>
      <w:r w:rsidR="00B62353">
        <w:fldChar w:fldCharType="end"/>
      </w:r>
      <w:r>
        <w:t>).</w:t>
      </w:r>
      <w:r w:rsidRPr="00AF3A8D">
        <w:t xml:space="preserve"> The S-RAMP serialization of a Generic Relationship uses the </w:t>
      </w:r>
      <w:r w:rsidRPr="00AF3A8D">
        <w:rPr>
          <w:i/>
        </w:rPr>
        <w:t>relationship</w:t>
      </w:r>
      <w:r w:rsidRPr="00AF3A8D">
        <w:t xml:space="preserve"> structure defined in the Core Model.</w:t>
      </w:r>
    </w:p>
    <w:p w:rsidR="00C82BE4" w:rsidRDefault="00C82BE4" w:rsidP="00C82BE4">
      <w:pPr>
        <w:numPr>
          <w:ilvl w:val="0"/>
          <w:numId w:val="20"/>
        </w:numPr>
        <w:suppressAutoHyphens/>
        <w:spacing w:before="60" w:after="60"/>
      </w:pPr>
      <w:del w:id="97" w:author="Eric Wittmann" w:date="2012-12-04T11:31:00Z">
        <w:r w:rsidRPr="00F13CA6" w:rsidDel="00A27E80">
          <w:rPr>
            <w:b/>
          </w:rPr>
          <w:delText>User Defined</w:delText>
        </w:r>
      </w:del>
      <w:ins w:id="98" w:author="Eric Wittmann" w:date="2012-12-04T11:31:00Z">
        <w:r w:rsidR="00A27E80">
          <w:rPr>
            <w:b/>
          </w:rPr>
          <w:t>Extended</w:t>
        </w:r>
      </w:ins>
      <w:ins w:id="99" w:author="Eric Wittmann" w:date="2012-12-04T13:46:00Z">
        <w:r w:rsidR="00CB4052">
          <w:rPr>
            <w:b/>
          </w:rPr>
          <w:t xml:space="preserve"> Artifact</w:t>
        </w:r>
      </w:ins>
      <w:bookmarkStart w:id="100" w:name="_GoBack"/>
      <w:bookmarkEnd w:id="100"/>
      <w:r w:rsidRPr="00F13CA6">
        <w:rPr>
          <w:b/>
        </w:rPr>
        <w:t xml:space="preserve"> Modeled Relationships</w:t>
      </w:r>
      <w:r>
        <w:t xml:space="preserve">.  </w:t>
      </w:r>
      <w:ins w:id="101" w:author="Eric Wittmann" w:date="2012-12-04T11:32:00Z">
        <w:r w:rsidR="00A27E80">
          <w:t xml:space="preserve">Users may define their own extended artifact models, which may include modeled relationships. </w:t>
        </w:r>
      </w:ins>
      <w:del w:id="102" w:author="Eric Wittmann" w:date="2012-12-04T11:33:00Z">
        <w:r w:rsidDel="00A27E80">
          <w:delText>S-RAMP attempts to be compatible with implementations which choose to allow users the ability to define models of their own which consist of new or existing Artifact Types and any defined relationships between them, although h</w:delText>
        </w:r>
      </w:del>
      <w:ins w:id="103" w:author="Eric Wittmann" w:date="2012-12-04T11:33:00Z">
        <w:r w:rsidR="00A27E80">
          <w:t>H</w:t>
        </w:r>
      </w:ins>
      <w:r>
        <w:t>ow and whether such models are supported is beyond the scope of this specification. Such models are called “</w:t>
      </w:r>
      <w:del w:id="104" w:author="Eric Wittmann" w:date="2012-12-04T11:33:00Z">
        <w:r w:rsidDel="00A27E80">
          <w:delText>User Defined</w:delText>
        </w:r>
      </w:del>
      <w:ins w:id="105" w:author="Eric Wittmann" w:date="2012-12-04T11:33:00Z">
        <w:r w:rsidR="00A27E80">
          <w:t>Extended</w:t>
        </w:r>
      </w:ins>
      <w:r>
        <w:t xml:space="preserve"> Models”.  Since pre-defined relationships in a model are termed “Modeled”, then in this context they are called “</w:t>
      </w:r>
      <w:del w:id="106" w:author="Eric Wittmann" w:date="2012-12-04T11:33:00Z">
        <w:r w:rsidDel="00A27E80">
          <w:delText>User Defined</w:delText>
        </w:r>
      </w:del>
      <w:ins w:id="107" w:author="Eric Wittmann" w:date="2012-12-04T11:33:00Z">
        <w:r w:rsidR="00A27E80">
          <w:t>Extended</w:t>
        </w:r>
      </w:ins>
      <w:r>
        <w:t xml:space="preserve"> Modeled Relationships”.  The S-RAMP serialization of a </w:t>
      </w:r>
      <w:del w:id="108" w:author="Eric Wittmann" w:date="2012-12-04T11:33:00Z">
        <w:r w:rsidDel="00A27E80">
          <w:delText>User Defined</w:delText>
        </w:r>
      </w:del>
      <w:ins w:id="109" w:author="Eric Wittmann" w:date="2012-12-04T11:33:00Z">
        <w:r w:rsidR="00A27E80">
          <w:t>Extended</w:t>
        </w:r>
      </w:ins>
      <w:r>
        <w:t xml:space="preserve"> Modeled Relationship uses the S-RAMP </w:t>
      </w:r>
      <w:r w:rsidRPr="00F13CA6">
        <w:rPr>
          <w:i/>
        </w:rPr>
        <w:t>relationship</w:t>
      </w:r>
      <w:r>
        <w:t xml:space="preserve"> structure defined in the Core Model.</w:t>
      </w:r>
    </w:p>
    <w:p w:rsidR="00C82BE4" w:rsidRDefault="00C82BE4" w:rsidP="00C82BE4">
      <w:pPr>
        <w:pStyle w:val="Ref"/>
      </w:pPr>
    </w:p>
    <w:p w:rsidR="00C82BE4" w:rsidRDefault="00C82BE4" w:rsidP="00C82BE4">
      <w:pPr>
        <w:pStyle w:val="Heading2"/>
        <w:numPr>
          <w:ilvl w:val="1"/>
          <w:numId w:val="24"/>
        </w:numPr>
        <w:suppressAutoHyphens/>
        <w:spacing w:after="60"/>
      </w:pPr>
      <w:bookmarkStart w:id="110" w:name="_Ref242796005"/>
      <w:bookmarkStart w:id="111" w:name="_Toc258604163"/>
      <w:r>
        <w:t>The Core Model</w:t>
      </w:r>
      <w:bookmarkEnd w:id="110"/>
      <w:bookmarkEnd w:id="111"/>
    </w:p>
    <w:p w:rsidR="00595898" w:rsidRDefault="00C82BE4" w:rsidP="00C82BE4">
      <w:r>
        <w:t xml:space="preserve">There is a single “core” model </w:t>
      </w:r>
      <w:r w:rsidR="000531EF">
        <w:t xml:space="preserve">that </w:t>
      </w:r>
      <w:r>
        <w:t xml:space="preserve">defines all the basic Artifact Types used throughout S-RAMP. The Core Model contains abstract base artifacts for document artifacts and derived artifacts (which are associated with certain document types).  Most Artifact Types in the other S-RAMP models are extensions of </w:t>
      </w:r>
      <w:r>
        <w:rPr>
          <w:i/>
        </w:rPr>
        <w:t>BaseArtifactType</w:t>
      </w:r>
      <w:r>
        <w:t xml:space="preserve">.   </w:t>
      </w:r>
    </w:p>
    <w:p w:rsidR="00595898" w:rsidRDefault="00834401" w:rsidP="00C82BE4">
      <w:r>
        <w:rPr>
          <w:noProof/>
        </w:rPr>
        <w:lastRenderedPageBreak/>
        <w:drawing>
          <wp:inline distT="0" distB="0" distL="0" distR="0" wp14:anchorId="209E5564" wp14:editId="753EAE23">
            <wp:extent cx="5943600" cy="7137400"/>
            <wp:effectExtent l="25400" t="0" r="0" b="0"/>
            <wp:docPr id="17" name="Picture 16" descr="Co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el.png"/>
                    <pic:cNvPicPr/>
                  </pic:nvPicPr>
                  <pic:blipFill>
                    <a:blip r:embed="rId27"/>
                    <a:srcRect b="13671"/>
                    <a:stretch>
                      <a:fillRect/>
                    </a:stretch>
                  </pic:blipFill>
                  <pic:spPr>
                    <a:xfrm>
                      <a:off x="0" y="0"/>
                      <a:ext cx="5943600" cy="7137400"/>
                    </a:xfrm>
                    <a:prstGeom prst="rect">
                      <a:avLst/>
                    </a:prstGeom>
                  </pic:spPr>
                </pic:pic>
              </a:graphicData>
            </a:graphic>
          </wp:inline>
        </w:drawing>
      </w:r>
    </w:p>
    <w:p w:rsidR="00595898" w:rsidRDefault="00595898" w:rsidP="00595898">
      <w:pPr>
        <w:pStyle w:val="Caption"/>
      </w:pPr>
      <w:r>
        <w:t xml:space="preserve">Figure </w:t>
      </w:r>
      <w:r w:rsidR="00B62353">
        <w:fldChar w:fldCharType="begin"/>
      </w:r>
      <w:r>
        <w:instrText xml:space="preserve"> SEQ "Figure" \*Arabic </w:instrText>
      </w:r>
      <w:r w:rsidR="00B62353">
        <w:fldChar w:fldCharType="separate"/>
      </w:r>
      <w:r>
        <w:rPr>
          <w:noProof/>
        </w:rPr>
        <w:t>1</w:t>
      </w:r>
      <w:r w:rsidR="00B62353">
        <w:fldChar w:fldCharType="end"/>
      </w:r>
      <w:r>
        <w:t>: Conceptualized Model of Core Model Artifacts</w:t>
      </w:r>
    </w:p>
    <w:p w:rsidR="00595898" w:rsidRDefault="00595898" w:rsidP="00C82BE4"/>
    <w:p w:rsidR="00834401" w:rsidRDefault="00B62353">
      <w:r>
        <w:fldChar w:fldCharType="begin"/>
      </w:r>
      <w:r w:rsidR="00422304">
        <w:instrText xml:space="preserve"> REF _Ref246391979 \h </w:instrText>
      </w:r>
      <w:r>
        <w:fldChar w:fldCharType="separate"/>
      </w:r>
      <w:r w:rsidR="00C82BE4">
        <w:t xml:space="preserve">Figure </w:t>
      </w:r>
      <w:r w:rsidR="00C82BE4">
        <w:rPr>
          <w:noProof/>
        </w:rPr>
        <w:t>1</w:t>
      </w:r>
      <w:r>
        <w:fldChar w:fldCharType="end"/>
      </w:r>
      <w:r w:rsidR="00C82BE4">
        <w:t xml:space="preserve"> provides a conceptualized illustration of the Core Model artifacts.  In addition, there are a number of support types used by the core and other models.  Note that the </w:t>
      </w:r>
      <w:r w:rsidR="00C82BE4">
        <w:lastRenderedPageBreak/>
        <w:t>class attributes in the diagram are essentially built-in properties.  The remaining sub-sections provided additional details on the Core Model.</w:t>
      </w:r>
    </w:p>
    <w:p w:rsidR="00C82BE4" w:rsidRDefault="00C82BE4" w:rsidP="00C82BE4">
      <w:pPr>
        <w:keepNext/>
        <w:jc w:val="center"/>
      </w:pPr>
    </w:p>
    <w:p w:rsidR="00C82BE4" w:rsidRDefault="00C82BE4" w:rsidP="00C82BE4">
      <w:pPr>
        <w:pStyle w:val="Heading3"/>
        <w:numPr>
          <w:ilvl w:val="2"/>
          <w:numId w:val="24"/>
        </w:numPr>
        <w:suppressAutoHyphens/>
        <w:spacing w:after="60"/>
      </w:pPr>
      <w:bookmarkStart w:id="112" w:name="_Toc258604164"/>
      <w:r>
        <w:t>Base Artifact Type</w:t>
      </w:r>
      <w:bookmarkEnd w:id="112"/>
    </w:p>
    <w:p w:rsidR="00C82BE4" w:rsidRDefault="00C82BE4" w:rsidP="00C82BE4">
      <w:r>
        <w:t xml:space="preserve">The </w:t>
      </w:r>
      <w:r>
        <w:rPr>
          <w:i/>
        </w:rPr>
        <w:t>BaseArtifactType</w:t>
      </w:r>
      <w:r>
        <w:t xml:space="preserve"> is the fundamental abstract type used by all of the artifact models in S-RAMP.  It contains all of the common metadata </w:t>
      </w:r>
      <w:r w:rsidR="000531EF">
        <w:t xml:space="preserve">that </w:t>
      </w:r>
      <w:r>
        <w:t xml:space="preserve">describes an artifact instance.  All artifact instances </w:t>
      </w:r>
      <w:r w:rsidR="000531EF">
        <w:t xml:space="preserve">that </w:t>
      </w:r>
      <w:r>
        <w:t xml:space="preserve">are based on the </w:t>
      </w:r>
      <w:r>
        <w:rPr>
          <w:i/>
        </w:rPr>
        <w:t>BaseArtifactType</w:t>
      </w:r>
      <w:r>
        <w:t xml:space="preserve"> contain the following metadata:</w:t>
      </w:r>
    </w:p>
    <w:p w:rsidR="00C82BE4" w:rsidRDefault="00C82BE4" w:rsidP="00C82BE4">
      <w:pPr>
        <w:numPr>
          <w:ilvl w:val="0"/>
          <w:numId w:val="27"/>
          <w:numberingChange w:id="113" w:author="kurt stam" w:date="2012-11-30T09:19:00Z" w:original=""/>
        </w:numPr>
        <w:tabs>
          <w:tab w:val="left" w:pos="720"/>
        </w:tabs>
        <w:suppressAutoHyphens/>
        <w:spacing w:before="60" w:after="60"/>
        <w:ind w:left="720" w:firstLine="0"/>
        <w:rPr>
          <w:b/>
        </w:rPr>
      </w:pPr>
      <w:r>
        <w:rPr>
          <w:b/>
        </w:rPr>
        <w:t>Built-in Properties:</w:t>
      </w:r>
    </w:p>
    <w:p w:rsidR="00CB34C7" w:rsidRPr="00CB34C7" w:rsidRDefault="007A7871" w:rsidP="00C82BE4">
      <w:pPr>
        <w:numPr>
          <w:ilvl w:val="1"/>
          <w:numId w:val="27"/>
          <w:numberingChange w:id="114" w:author="kurt stam" w:date="2012-11-30T09:19:00Z" w:original="o"/>
        </w:numPr>
        <w:suppressAutoHyphens/>
        <w:spacing w:before="60" w:after="60"/>
      </w:pPr>
      <w:r w:rsidRPr="007A7871">
        <w:rPr>
          <w:b/>
          <w:i/>
        </w:rPr>
        <w:t>artifactType:</w:t>
      </w:r>
      <w:r w:rsidR="00CB34C7">
        <w:t xml:space="preserve"> A required string which is set when a specific type of artifact is created.  These artifact types are enumerat</w:t>
      </w:r>
      <w:r w:rsidR="00B05987">
        <w:t>ed in a list of core data types.  The enumeration is defined by the baseArtifactEnum.</w:t>
      </w:r>
    </w:p>
    <w:p w:rsidR="00C82BE4" w:rsidRDefault="00C82BE4" w:rsidP="00C82BE4">
      <w:pPr>
        <w:numPr>
          <w:ilvl w:val="1"/>
          <w:numId w:val="27"/>
          <w:numberingChange w:id="115" w:author="kurt stam" w:date="2012-11-30T09:19:00Z" w:original="o"/>
        </w:numPr>
        <w:suppressAutoHyphens/>
        <w:spacing w:before="60" w:after="60"/>
      </w:pPr>
      <w:r>
        <w:rPr>
          <w:b/>
          <w:i/>
        </w:rPr>
        <w:t>createdBy</w:t>
      </w:r>
      <w:r>
        <w:t>:  A required string assigned by the server identifying the user who created the artifact.  S-RAMP does not define requirements on this value.  These are implementation specific.</w:t>
      </w:r>
    </w:p>
    <w:p w:rsidR="00C82BE4" w:rsidRDefault="00C82BE4" w:rsidP="00C82BE4">
      <w:pPr>
        <w:numPr>
          <w:ilvl w:val="1"/>
          <w:numId w:val="27"/>
          <w:numberingChange w:id="116" w:author="kurt stam" w:date="2012-11-30T09:19:00Z" w:original="o"/>
        </w:numPr>
        <w:suppressAutoHyphens/>
        <w:spacing w:before="60" w:after="60"/>
      </w:pPr>
      <w:r>
        <w:rPr>
          <w:b/>
          <w:i/>
        </w:rPr>
        <w:t>createdTimestamp</w:t>
      </w:r>
      <w:r>
        <w:t>: A required timestamp which is set by the server at the time an artifact is first published.  It conforms to xml:dateTime, referenced to UTC.</w:t>
      </w:r>
    </w:p>
    <w:p w:rsidR="00C82BE4" w:rsidRDefault="00C82BE4" w:rsidP="00C82BE4">
      <w:pPr>
        <w:numPr>
          <w:ilvl w:val="1"/>
          <w:numId w:val="27"/>
          <w:numberingChange w:id="117" w:author="kurt stam" w:date="2012-11-30T09:19:00Z" w:original="o"/>
        </w:numPr>
        <w:suppressAutoHyphens/>
        <w:spacing w:before="60" w:after="60"/>
      </w:pPr>
      <w:r>
        <w:rPr>
          <w:b/>
          <w:i/>
        </w:rPr>
        <w:t>description</w:t>
      </w:r>
      <w:r>
        <w:t>: This optional property is used to provide a human consumable description of the artifact instance.  This value is set by the client for all non-Derived Artifacts (although implementations MAY support setting it automatically using introspection.  Derived Artifact descriptions are set by the server.</w:t>
      </w:r>
    </w:p>
    <w:p w:rsidR="00C82BE4" w:rsidRDefault="00C82BE4" w:rsidP="00C82BE4">
      <w:pPr>
        <w:numPr>
          <w:ilvl w:val="1"/>
          <w:numId w:val="27"/>
          <w:numberingChange w:id="118" w:author="kurt stam" w:date="2012-11-30T09:19:00Z" w:original="o"/>
        </w:numPr>
        <w:suppressAutoHyphens/>
        <w:spacing w:before="60" w:after="60"/>
      </w:pPr>
      <w:r>
        <w:rPr>
          <w:b/>
          <w:i/>
        </w:rPr>
        <w:t>lastModifiedBy</w:t>
      </w:r>
      <w:r>
        <w:t>: A required string assigned by the server identifying the user who last updated the artifact.  S-RAMP does not define requirements on this value.  These are implementation specific.</w:t>
      </w:r>
    </w:p>
    <w:p w:rsidR="00C82BE4" w:rsidRDefault="00C82BE4" w:rsidP="00C82BE4">
      <w:pPr>
        <w:numPr>
          <w:ilvl w:val="1"/>
          <w:numId w:val="27"/>
          <w:numberingChange w:id="119" w:author="kurt stam" w:date="2012-11-30T09:19:00Z" w:original="o"/>
        </w:numPr>
        <w:suppressAutoHyphens/>
        <w:spacing w:before="60" w:after="60"/>
      </w:pPr>
      <w:r>
        <w:rPr>
          <w:b/>
          <w:i/>
        </w:rPr>
        <w:t>lastModifiedTimestamp</w:t>
      </w:r>
      <w:r>
        <w:t>: A required timestamp which is updated by the server each time an artifact instance is modified.  It conforms to xml:dateTime, referenced to UTC.</w:t>
      </w:r>
    </w:p>
    <w:p w:rsidR="00C82BE4" w:rsidRDefault="00C82BE4" w:rsidP="00C82BE4">
      <w:pPr>
        <w:numPr>
          <w:ilvl w:val="1"/>
          <w:numId w:val="27"/>
          <w:numberingChange w:id="120" w:author="kurt stam" w:date="2012-11-30T09:19:00Z" w:original="o"/>
        </w:numPr>
        <w:suppressAutoHyphens/>
        <w:spacing w:before="60" w:after="60"/>
      </w:pPr>
      <w:r>
        <w:rPr>
          <w:b/>
          <w:i/>
        </w:rPr>
        <w:t>name</w:t>
      </w:r>
      <w:r>
        <w:t>: This required property is used to describe the artifact instance.  This value is set by the client for all non-Derived Artifacts (although implementations MAY support setting it automatically using introspection). Derived Artifact names are set by the server.</w:t>
      </w:r>
    </w:p>
    <w:p w:rsidR="00C82BE4" w:rsidRDefault="00C82BE4" w:rsidP="00C82BE4">
      <w:pPr>
        <w:numPr>
          <w:ilvl w:val="1"/>
          <w:numId w:val="27"/>
          <w:numberingChange w:id="121" w:author="kurt stam" w:date="2012-11-30T09:19:00Z" w:original="o"/>
        </w:numPr>
        <w:suppressAutoHyphens/>
        <w:spacing w:before="60" w:after="60"/>
      </w:pPr>
      <w:r>
        <w:rPr>
          <w:b/>
          <w:i/>
        </w:rPr>
        <w:t>uuid</w:t>
      </w:r>
      <w:r>
        <w:t xml:space="preserve">: A required unique identifier of an artifact instance in the repository.  This value conforms to Type 4 random-number format UUIDs </w:t>
      </w:r>
      <w:r w:rsidR="00B62353">
        <w:fldChar w:fldCharType="begin"/>
      </w:r>
      <w:r w:rsidR="00422304">
        <w:instrText xml:space="preserve"> REF UUID \h </w:instrText>
      </w:r>
      <w:r w:rsidR="00B62353">
        <w:fldChar w:fldCharType="separate"/>
      </w:r>
      <w:r>
        <w:rPr>
          <w:rStyle w:val="Refterm"/>
        </w:rPr>
        <w:t>[UUID]</w:t>
      </w:r>
      <w:r w:rsidR="00B62353">
        <w:fldChar w:fldCharType="end"/>
      </w:r>
      <w:r>
        <w:t>, and is set for the artifact at the time of its creation.  The repository will assign a value if the user does not provide one.</w:t>
      </w:r>
    </w:p>
    <w:p w:rsidR="00C82BE4" w:rsidRDefault="00C82BE4" w:rsidP="00C82BE4">
      <w:pPr>
        <w:numPr>
          <w:ilvl w:val="1"/>
          <w:numId w:val="27"/>
          <w:numberingChange w:id="122" w:author="kurt stam" w:date="2012-11-30T09:19:00Z" w:original="o"/>
        </w:numPr>
        <w:suppressAutoHyphens/>
        <w:spacing w:before="60" w:after="60"/>
      </w:pPr>
      <w:r>
        <w:rPr>
          <w:b/>
          <w:i/>
        </w:rPr>
        <w:t>version</w:t>
      </w:r>
      <w:r>
        <w:rPr>
          <w:i/>
        </w:rPr>
        <w:t xml:space="preserve">: </w:t>
      </w:r>
      <w:r>
        <w:t xml:space="preserve"> An optional string representing the version of the artifact instance.  S-RAMP makes no attempt to define formatting rules for this property, which are implementation specific.</w:t>
      </w:r>
    </w:p>
    <w:p w:rsidR="00C82BE4" w:rsidRDefault="00C82BE4" w:rsidP="00C82BE4">
      <w:pPr>
        <w:numPr>
          <w:ilvl w:val="0"/>
          <w:numId w:val="27"/>
          <w:numberingChange w:id="123" w:author="kurt stam" w:date="2012-11-30T09:19:00Z" w:original=""/>
        </w:numPr>
        <w:suppressAutoHyphens/>
        <w:spacing w:before="60" w:after="60"/>
        <w:rPr>
          <w:b/>
        </w:rPr>
      </w:pPr>
      <w:r>
        <w:rPr>
          <w:b/>
        </w:rPr>
        <w:t>Generic Properties:</w:t>
      </w:r>
    </w:p>
    <w:p w:rsidR="00C82BE4" w:rsidRDefault="00C82BE4" w:rsidP="00C82BE4">
      <w:pPr>
        <w:numPr>
          <w:ilvl w:val="1"/>
          <w:numId w:val="27"/>
          <w:numberingChange w:id="124" w:author="kurt stam" w:date="2012-11-30T09:19:00Z" w:original="o"/>
        </w:numPr>
        <w:suppressAutoHyphens/>
        <w:spacing w:before="60" w:after="60"/>
      </w:pPr>
      <w:r>
        <w:rPr>
          <w:b/>
          <w:i/>
        </w:rPr>
        <w:lastRenderedPageBreak/>
        <w:t>property</w:t>
      </w:r>
      <w:r>
        <w:t xml:space="preserve">:  These are optional properties which are defined by the client.  They MUST have a single unique name (which SHALL NOT duplicate any other property name of any type, and SHALL NOT duplicate any Relationship Type value).  A property name SHALL have 0 or 1 value.  </w:t>
      </w:r>
    </w:p>
    <w:p w:rsidR="00C82BE4" w:rsidRDefault="00C82BE4" w:rsidP="00C82BE4">
      <w:pPr>
        <w:numPr>
          <w:ilvl w:val="0"/>
          <w:numId w:val="27"/>
          <w:numberingChange w:id="125" w:author="kurt stam" w:date="2012-11-30T09:19:00Z" w:original=""/>
        </w:numPr>
        <w:suppressAutoHyphens/>
        <w:spacing w:before="60" w:after="60"/>
      </w:pPr>
      <w:r>
        <w:rPr>
          <w:b/>
        </w:rPr>
        <w:t>Generic Relationships</w:t>
      </w:r>
      <w:r>
        <w:t>:</w:t>
      </w:r>
    </w:p>
    <w:p w:rsidR="00C82BE4" w:rsidRDefault="00C82BE4" w:rsidP="00C82BE4">
      <w:pPr>
        <w:numPr>
          <w:ilvl w:val="1"/>
          <w:numId w:val="27"/>
          <w:numberingChange w:id="126" w:author="kurt stam" w:date="2012-11-30T09:19:00Z" w:original="o"/>
        </w:numPr>
        <w:suppressAutoHyphens/>
        <w:spacing w:before="60" w:after="60"/>
      </w:pPr>
      <w:r>
        <w:rPr>
          <w:b/>
          <w:i/>
        </w:rPr>
        <w:t>relationship</w:t>
      </w:r>
      <w:r>
        <w:t xml:space="preserve">: These are optional relationship(s) defined by the client.  A relationship contains a Relationship Type identifying the type of the relationship, and 0 or more target artifact references. Relationship Type values within a relationship SHALL NOT duplicate the name of any property. </w:t>
      </w:r>
    </w:p>
    <w:p w:rsidR="00C82BE4" w:rsidRDefault="00C82BE4" w:rsidP="00C82BE4">
      <w:pPr>
        <w:numPr>
          <w:ilvl w:val="0"/>
          <w:numId w:val="27"/>
          <w:numberingChange w:id="127" w:author="kurt stam" w:date="2012-11-30T09:19:00Z" w:original=""/>
        </w:numPr>
        <w:suppressAutoHyphens/>
        <w:spacing w:before="60" w:after="60"/>
      </w:pPr>
      <w:r>
        <w:rPr>
          <w:b/>
        </w:rPr>
        <w:t>Classifications</w:t>
      </w:r>
      <w:r>
        <w:t>:</w:t>
      </w:r>
    </w:p>
    <w:p w:rsidR="00C82BE4" w:rsidRDefault="00C82BE4" w:rsidP="00C82BE4">
      <w:pPr>
        <w:numPr>
          <w:ilvl w:val="1"/>
          <w:numId w:val="27"/>
          <w:numberingChange w:id="128" w:author="kurt stam" w:date="2012-11-30T09:19:00Z" w:original="o"/>
        </w:numPr>
        <w:suppressAutoHyphens/>
        <w:spacing w:before="60" w:after="60"/>
      </w:pPr>
      <w:r>
        <w:rPr>
          <w:b/>
          <w:i/>
        </w:rPr>
        <w:t>classifiedBy</w:t>
      </w:r>
      <w:r>
        <w:t xml:space="preserve">:  This is a separate class of metadata.  It MAY be set by the client with an unbounded upper cardinality limit.  Each value SHALL be a URI </w:t>
      </w:r>
      <w:r w:rsidR="000531EF">
        <w:t xml:space="preserve">that </w:t>
      </w:r>
      <w:r>
        <w:t xml:space="preserve">references a specific OWL class from a classification system defined to the repository.  For more on OWL classification systems in S-RAMP, see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p>
    <w:p w:rsidR="00C82BE4" w:rsidRDefault="00C82BE4" w:rsidP="00C82BE4">
      <w:pPr>
        <w:pStyle w:val="Heading3"/>
        <w:numPr>
          <w:ilvl w:val="2"/>
          <w:numId w:val="24"/>
        </w:numPr>
        <w:suppressAutoHyphens/>
        <w:spacing w:after="60"/>
      </w:pPr>
      <w:bookmarkStart w:id="129" w:name="_Toc258604165"/>
      <w:r>
        <w:t>Document Artifact Types</w:t>
      </w:r>
      <w:bookmarkEnd w:id="129"/>
    </w:p>
    <w:p w:rsidR="00C82BE4" w:rsidRDefault="00C82BE4" w:rsidP="00C82BE4">
      <w:r>
        <w:t xml:space="preserve">The </w:t>
      </w:r>
      <w:r>
        <w:rPr>
          <w:i/>
        </w:rPr>
        <w:t>DocumentArtifactType</w:t>
      </w:r>
      <w:r>
        <w:t xml:space="preserve"> is the fundamental abstract data type for all documents represented in the repository, and it extends </w:t>
      </w:r>
      <w:r>
        <w:rPr>
          <w:i/>
        </w:rPr>
        <w:t>BaseArtifactType</w:t>
      </w:r>
      <w:r>
        <w:t>.  This Artifact Type includes several built-in properties:</w:t>
      </w:r>
    </w:p>
    <w:p w:rsidR="00C82BE4" w:rsidRDefault="00C82BE4" w:rsidP="00C82BE4">
      <w:r>
        <w:rPr>
          <w:b/>
          <w:i/>
        </w:rPr>
        <w:t>contentType</w:t>
      </w:r>
      <w:r>
        <w:t xml:space="preserve">: </w:t>
      </w:r>
    </w:p>
    <w:p w:rsidR="00C82BE4" w:rsidRDefault="00C82BE4" w:rsidP="00C82BE4">
      <w:pPr>
        <w:numPr>
          <w:ilvl w:val="0"/>
          <w:numId w:val="29"/>
          <w:numberingChange w:id="130" w:author="kurt stam" w:date="2012-11-30T09:19:00Z" w:original=""/>
        </w:numPr>
        <w:suppressAutoHyphens/>
        <w:spacing w:before="60" w:after="60"/>
      </w:pPr>
      <w:r>
        <w:t>A string indicating the MIME Media type of the content.  This is set by the server as part of processing the publication of the document, and cannot be changed by the user.</w:t>
      </w:r>
    </w:p>
    <w:p w:rsidR="00C82BE4" w:rsidRDefault="00C82BE4" w:rsidP="00C82BE4">
      <w:r>
        <w:rPr>
          <w:b/>
          <w:i/>
        </w:rPr>
        <w:t>contentSize</w:t>
      </w:r>
      <w:r>
        <w:t xml:space="preserve">: </w:t>
      </w:r>
    </w:p>
    <w:p w:rsidR="00C82BE4" w:rsidRDefault="00C82BE4" w:rsidP="00C82BE4">
      <w:pPr>
        <w:numPr>
          <w:ilvl w:val="0"/>
          <w:numId w:val="29"/>
          <w:numberingChange w:id="131" w:author="kurt stam" w:date="2012-11-30T09:19:00Z" w:original=""/>
        </w:numPr>
        <w:suppressAutoHyphens/>
        <w:spacing w:before="60" w:after="60"/>
      </w:pPr>
      <w:r>
        <w:t>An integer representing the size of the content in bytes. This is set by the server as part of processing the publication of the document.   It cannot be changed by the user.</w:t>
      </w:r>
    </w:p>
    <w:p w:rsidR="00C82BE4" w:rsidRDefault="00C82BE4" w:rsidP="00C82BE4">
      <w:r>
        <w:t xml:space="preserve">The Core Model also includes an </w:t>
      </w:r>
      <w:r>
        <w:rPr>
          <w:i/>
        </w:rPr>
        <w:t>XmlDocument</w:t>
      </w:r>
      <w:r>
        <w:t xml:space="preserve"> type </w:t>
      </w:r>
      <w:r w:rsidR="000531EF">
        <w:t xml:space="preserve">that </w:t>
      </w:r>
      <w:r>
        <w:t xml:space="preserve">all XML based document data types extend.  The </w:t>
      </w:r>
      <w:r>
        <w:rPr>
          <w:i/>
        </w:rPr>
        <w:t>Document</w:t>
      </w:r>
      <w:r>
        <w:t xml:space="preserve"> type provides a concrete artifact that can be used to represent arbitrary document types.  The </w:t>
      </w:r>
      <w:r>
        <w:rPr>
          <w:i/>
        </w:rPr>
        <w:t>DocumentArtifactType</w:t>
      </w:r>
      <w:r>
        <w:t xml:space="preserve"> itself can also be further extended for other document types, such as binary data, etc.  </w:t>
      </w:r>
    </w:p>
    <w:p w:rsidR="00C82BE4" w:rsidRDefault="00C82BE4" w:rsidP="00C82BE4">
      <w:r>
        <w:t xml:space="preserve">Documents which have a Derived Model associated with them cannot be updated in the repository.  They must be removed and republished.  </w:t>
      </w:r>
    </w:p>
    <w:p w:rsidR="00C82BE4" w:rsidRDefault="00C82BE4" w:rsidP="00C82BE4">
      <w:r>
        <w:t>Documents upon which another document has a dependency cannot be deleted.</w:t>
      </w:r>
    </w:p>
    <w:p w:rsidR="00C82BE4" w:rsidRDefault="00C82BE4" w:rsidP="00C82BE4">
      <w:pPr>
        <w:pStyle w:val="Heading3"/>
        <w:numPr>
          <w:ilvl w:val="2"/>
          <w:numId w:val="24"/>
        </w:numPr>
        <w:suppressAutoHyphens/>
        <w:spacing w:after="60"/>
      </w:pPr>
      <w:bookmarkStart w:id="132" w:name="_Toc258604166"/>
      <w:r>
        <w:t>Miscellaneous Types</w:t>
      </w:r>
      <w:bookmarkEnd w:id="132"/>
    </w:p>
    <w:p w:rsidR="00C82BE4" w:rsidRDefault="00C82BE4" w:rsidP="00C82BE4">
      <w:r>
        <w:t>There are a few miscellaneous classes in the Core Model:</w:t>
      </w:r>
    </w:p>
    <w:p w:rsidR="00C82BE4" w:rsidRDefault="00C82BE4" w:rsidP="00C82BE4">
      <w:r>
        <w:rPr>
          <w:b/>
          <w:i/>
        </w:rPr>
        <w:t>StoredQuery</w:t>
      </w:r>
      <w:r>
        <w:t xml:space="preserve">: </w:t>
      </w:r>
    </w:p>
    <w:p w:rsidR="00C82BE4" w:rsidRDefault="00C82BE4" w:rsidP="00C82BE4">
      <w:pPr>
        <w:numPr>
          <w:ilvl w:val="0"/>
          <w:numId w:val="29"/>
          <w:numberingChange w:id="133" w:author="kurt stam" w:date="2012-11-30T09:19:00Z" w:original=""/>
        </w:numPr>
        <w:suppressAutoHyphens/>
        <w:spacing w:before="60" w:after="60"/>
      </w:pPr>
      <w:r>
        <w:lastRenderedPageBreak/>
        <w:t xml:space="preserve">This is a special Artifact Type </w:t>
      </w:r>
      <w:r w:rsidR="000531EF">
        <w:t xml:space="preserve">that </w:t>
      </w:r>
      <w:r>
        <w:t xml:space="preserve">is used to persist queries in the repository.  Additional information on this topic is available in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r w:rsidR="00B62353">
        <w:fldChar w:fldCharType="begin"/>
      </w:r>
      <w:r w:rsidR="00422304">
        <w:instrText xml:space="preserve"> REF _Ref157581466 \h </w:instrText>
      </w:r>
      <w:r w:rsidR="00B62353">
        <w:fldChar w:fldCharType="separate"/>
      </w:r>
      <w:r>
        <w:t>Classification Systems in S-RAMP</w:t>
      </w:r>
      <w:r w:rsidR="00B62353">
        <w:fldChar w:fldCharType="end"/>
      </w:r>
      <w:r>
        <w:t>.</w:t>
      </w:r>
    </w:p>
    <w:p w:rsidR="00C82BE4" w:rsidRDefault="00C82BE4" w:rsidP="00C82BE4">
      <w:del w:id="134" w:author="Eric Wittmann" w:date="2012-12-04T11:35:00Z">
        <w:r w:rsidDel="00A27E80">
          <w:rPr>
            <w:b/>
            <w:i/>
          </w:rPr>
          <w:delText>UserDefinedArtifactType</w:delText>
        </w:r>
      </w:del>
      <w:ins w:id="135" w:author="Eric Wittmann" w:date="2012-12-04T11:35:00Z">
        <w:r w:rsidR="00A27E80">
          <w:rPr>
            <w:b/>
            <w:i/>
          </w:rPr>
          <w:t>ExtendedArtifactType</w:t>
        </w:r>
      </w:ins>
      <w:r>
        <w:t xml:space="preserve">: </w:t>
      </w:r>
    </w:p>
    <w:p w:rsidR="00C82BE4" w:rsidRDefault="00C82BE4" w:rsidP="00C82BE4">
      <w:pPr>
        <w:numPr>
          <w:ilvl w:val="0"/>
          <w:numId w:val="29"/>
          <w:numberingChange w:id="136" w:author="kurt stam" w:date="2012-11-30T09:19:00Z" w:original=""/>
        </w:numPr>
        <w:suppressAutoHyphens/>
        <w:spacing w:before="60" w:after="60"/>
      </w:pPr>
      <w:r>
        <w:t xml:space="preserve">The </w:t>
      </w:r>
      <w:del w:id="137" w:author="Eric Wittmann" w:date="2012-12-04T11:35:00Z">
        <w:r w:rsidDel="00A27E80">
          <w:rPr>
            <w:i/>
          </w:rPr>
          <w:delText>UserDefinedArtifactType</w:delText>
        </w:r>
        <w:r w:rsidDel="00A27E80">
          <w:delText xml:space="preserve"> </w:delText>
        </w:r>
      </w:del>
      <w:ins w:id="138" w:author="Eric Wittmann" w:date="2012-12-04T11:35:00Z">
        <w:r w:rsidR="00A27E80">
          <w:rPr>
            <w:i/>
          </w:rPr>
          <w:t>ExtendedArtifactType</w:t>
        </w:r>
        <w:r w:rsidR="00A27E80">
          <w:t xml:space="preserve"> </w:t>
        </w:r>
      </w:ins>
      <w:r>
        <w:t xml:space="preserve">allows clients to create their own </w:t>
      </w:r>
      <w:ins w:id="139" w:author="Eric Wittmann" w:date="2012-12-04T11:35:00Z">
        <w:r w:rsidR="00A27E80">
          <w:t xml:space="preserve">extended </w:t>
        </w:r>
      </w:ins>
      <w:r>
        <w:t xml:space="preserve">artifact </w:t>
      </w:r>
      <w:del w:id="140" w:author="Eric Wittmann" w:date="2012-12-04T11:35:00Z">
        <w:r w:rsidDel="00A27E80">
          <w:delText xml:space="preserve">type </w:delText>
        </w:r>
      </w:del>
      <w:ins w:id="141" w:author="Eric Wittmann" w:date="2012-12-04T11:35:00Z">
        <w:r w:rsidR="00A27E80">
          <w:t xml:space="preserve">model </w:t>
        </w:r>
      </w:ins>
      <w:r>
        <w:t>when it is not pre</w:t>
      </w:r>
      <w:r w:rsidR="00C95E04">
        <w:t>-</w:t>
      </w:r>
      <w:r>
        <w:t xml:space="preserve">defined </w:t>
      </w:r>
      <w:del w:id="142" w:author="Eric Wittmann" w:date="2012-12-04T11:35:00Z">
        <w:r w:rsidDel="00A27E80">
          <w:delText>in an</w:delText>
        </w:r>
      </w:del>
      <w:ins w:id="143" w:author="Eric Wittmann" w:date="2012-12-04T11:35:00Z">
        <w:r w:rsidR="00A27E80">
          <w:t>by the</w:t>
        </w:r>
      </w:ins>
      <w:r>
        <w:t xml:space="preserve"> S-RAMP </w:t>
      </w:r>
      <w:del w:id="144" w:author="Eric Wittmann" w:date="2012-12-04T11:35:00Z">
        <w:r w:rsidDel="00A27E80">
          <w:delText>model</w:delText>
        </w:r>
      </w:del>
      <w:ins w:id="145" w:author="Eric Wittmann" w:date="2012-12-04T11:35:00Z">
        <w:r w:rsidR="00A27E80">
          <w:t>specification</w:t>
        </w:r>
      </w:ins>
      <w:r>
        <w:t xml:space="preserve">.  The </w:t>
      </w:r>
      <w:del w:id="146" w:author="Eric Wittmann" w:date="2012-12-04T11:35:00Z">
        <w:r w:rsidDel="00A27E80">
          <w:rPr>
            <w:i/>
          </w:rPr>
          <w:delText>userType</w:delText>
        </w:r>
        <w:r w:rsidDel="00A27E80">
          <w:delText xml:space="preserve"> </w:delText>
        </w:r>
      </w:del>
      <w:ins w:id="147" w:author="Eric Wittmann" w:date="2012-12-04T11:35:00Z">
        <w:r w:rsidR="00A27E80">
          <w:rPr>
            <w:i/>
          </w:rPr>
          <w:t>extendedType</w:t>
        </w:r>
        <w:r w:rsidR="00A27E80">
          <w:t xml:space="preserve"> </w:t>
        </w:r>
      </w:ins>
      <w:r>
        <w:t xml:space="preserve">property is intended to provide an indication of the </w:t>
      </w:r>
      <w:del w:id="148" w:author="Eric Wittmann" w:date="2012-12-04T11:35:00Z">
        <w:r w:rsidDel="00A2631B">
          <w:delText xml:space="preserve">object </w:delText>
        </w:r>
      </w:del>
      <w:ins w:id="149" w:author="Eric Wittmann" w:date="2012-12-04T11:35:00Z">
        <w:r w:rsidR="00A2631B">
          <w:t xml:space="preserve">artifact </w:t>
        </w:r>
      </w:ins>
      <w:r>
        <w:t>type.</w:t>
      </w:r>
    </w:p>
    <w:p w:rsidR="00C82BE4" w:rsidRDefault="00C82BE4" w:rsidP="00C82BE4">
      <w:pPr>
        <w:ind w:left="360"/>
      </w:pPr>
    </w:p>
    <w:p w:rsidR="00C82BE4" w:rsidRDefault="00C82BE4" w:rsidP="00C82BE4">
      <w:pPr>
        <w:pStyle w:val="Heading2"/>
        <w:numPr>
          <w:ilvl w:val="1"/>
          <w:numId w:val="24"/>
        </w:numPr>
        <w:suppressAutoHyphens/>
        <w:spacing w:after="60"/>
      </w:pPr>
      <w:bookmarkStart w:id="150" w:name="_Toc258604167"/>
      <w:r>
        <w:t>Modeling SOA Concepts</w:t>
      </w:r>
      <w:bookmarkEnd w:id="150"/>
    </w:p>
    <w:p w:rsidR="00C82BE4" w:rsidRDefault="00C82BE4" w:rsidP="00C82BE4">
      <w:r>
        <w:t xml:space="preserve">S-RAMP supports modeling of business level SOA concepts related to service and process representations and interactions.  Since it is not the mission of S-RAMP to define a “SOA Ontology” for the industry, this specification has chosen to reference work being done by The Open Group in their “SOA Working Group” on the “SOA Ontology” (see </w:t>
      </w:r>
      <w:hyperlink r:id="rId28" w:history="1">
        <w:r>
          <w:rPr>
            <w:rStyle w:val="Hyperlink"/>
          </w:rPr>
          <w:t>http://www.opengroup.org/projects/soa-ontology/</w:t>
        </w:r>
      </w:hyperlink>
      <w:r>
        <w:rPr>
          <w:lang w:val="en-GB"/>
        </w:rPr>
        <w:t xml:space="preserve">). </w:t>
      </w:r>
      <w:r>
        <w:t xml:space="preserve">That work is compatible with both SCA and BPMN but draws both service and process concepts together at a higher level of abstraction.  </w:t>
      </w:r>
    </w:p>
    <w:p w:rsidR="00C82BE4" w:rsidRDefault="00C82BE4" w:rsidP="00C82BE4">
      <w:r>
        <w:t>S-RAMP supports modeling of SOA concepts using a layered approach:</w:t>
      </w:r>
    </w:p>
    <w:p w:rsidR="00C82BE4" w:rsidRDefault="00C82BE4" w:rsidP="00C82BE4">
      <w:pPr>
        <w:numPr>
          <w:ilvl w:val="0"/>
          <w:numId w:val="28"/>
        </w:numPr>
        <w:suppressAutoHyphens/>
        <w:spacing w:before="60" w:after="60"/>
      </w:pPr>
      <w:r>
        <w:t xml:space="preserve">S-RAMP SOA Model </w:t>
      </w:r>
    </w:p>
    <w:p w:rsidR="00C82BE4" w:rsidRDefault="00C82BE4" w:rsidP="00C82BE4">
      <w:pPr>
        <w:numPr>
          <w:ilvl w:val="0"/>
          <w:numId w:val="28"/>
        </w:numPr>
        <w:suppressAutoHyphens/>
        <w:spacing w:before="60" w:after="60"/>
      </w:pPr>
      <w:r>
        <w:t>S-RAMP Service Implementation Model</w:t>
      </w:r>
    </w:p>
    <w:p w:rsidR="00C82BE4" w:rsidRDefault="00C82BE4" w:rsidP="00C82BE4">
      <w:r>
        <w:t>The sections below describe how the SOA Ontology work is integrated with S-RAMP as well as the implementation layer underneath it.</w:t>
      </w:r>
    </w:p>
    <w:p w:rsidR="00C82BE4" w:rsidRDefault="00C82BE4" w:rsidP="00C82BE4">
      <w:pPr>
        <w:pStyle w:val="Heading3"/>
        <w:numPr>
          <w:ilvl w:val="2"/>
          <w:numId w:val="24"/>
        </w:numPr>
        <w:suppressAutoHyphens/>
        <w:spacing w:after="60"/>
      </w:pPr>
      <w:bookmarkStart w:id="151" w:name="_Ref252462885"/>
      <w:bookmarkStart w:id="152" w:name="_Ref254445123"/>
      <w:bookmarkStart w:id="153" w:name="_Toc258604168"/>
      <w:r>
        <w:t xml:space="preserve">The SOA </w:t>
      </w:r>
      <w:bookmarkEnd w:id="151"/>
      <w:r>
        <w:t>Model</w:t>
      </w:r>
      <w:bookmarkEnd w:id="152"/>
      <w:bookmarkEnd w:id="153"/>
    </w:p>
    <w:p w:rsidR="00C82BE4" w:rsidRDefault="00C82BE4" w:rsidP="00C82BE4">
      <w:r>
        <w:t xml:space="preserve">The S-RAMP SOA Model exists to provide a mechanism to link work done by The Open Group SOA Ontology work group with the rest of the S-RAMP internal models.  It defines a very minimal set of linkages to artifacts defined in the SOA Ontology.  </w:t>
      </w:r>
    </w:p>
    <w:p w:rsidR="00C82BE4" w:rsidRDefault="00C82BE4" w:rsidP="00C82BE4"/>
    <w:p w:rsidR="00C82BE4" w:rsidRDefault="00C82BE4" w:rsidP="00C82BE4">
      <w:r>
        <w:t xml:space="preserve">NOTE:  The S-RAMP specification SHALL be referential to draft version 3.1 of the SOA Ontology being developed by The Open Group SOA working group.  The SOA Ontology being developed is suitable for use by SOA Repositories.  This SOA Ontology SHALL be considered normative for this specification.  </w:t>
      </w:r>
    </w:p>
    <w:p w:rsidR="00C82BE4" w:rsidRDefault="00C82BE4" w:rsidP="00C82BE4"/>
    <w:p w:rsidR="00C82BE4" w:rsidRDefault="00C82BE4" w:rsidP="00C82BE4">
      <w:r>
        <w:t xml:space="preserve">Several S-RAMP modeling features have been defined in order to provide linkage between the SOA Ontology and the S-RAMP data model.  This is done using the S-RAMP SOA Model.  Artifact Types in this model are all user instantiated, and are described in the S-RAMP SOA Model illustrated in </w:t>
      </w:r>
      <w:r w:rsidR="00B62353">
        <w:fldChar w:fldCharType="begin"/>
      </w:r>
      <w:r w:rsidR="00422304">
        <w:instrText xml:space="preserve"> REF _Ref252913504 \h </w:instrText>
      </w:r>
      <w:r w:rsidR="00B62353">
        <w:fldChar w:fldCharType="separate"/>
      </w:r>
      <w:r>
        <w:t xml:space="preserve">Figure </w:t>
      </w:r>
      <w:r>
        <w:rPr>
          <w:noProof/>
        </w:rPr>
        <w:t>2</w:t>
      </w:r>
      <w:r w:rsidR="00B62353">
        <w:fldChar w:fldCharType="end"/>
      </w:r>
      <w:r>
        <w:t xml:space="preserve"> below.</w:t>
      </w:r>
    </w:p>
    <w:p w:rsidR="00C82BE4" w:rsidRDefault="00834401" w:rsidP="00C82BE4">
      <w:pPr>
        <w:keepNext/>
      </w:pPr>
      <w:r>
        <w:rPr>
          <w:noProof/>
        </w:rPr>
        <w:lastRenderedPageBreak/>
        <w:drawing>
          <wp:inline distT="0" distB="0" distL="0" distR="0" wp14:anchorId="00AB5DE2" wp14:editId="493D44D9">
            <wp:extent cx="5943600" cy="7772400"/>
            <wp:effectExtent l="25400" t="0" r="0" b="0"/>
            <wp:docPr id="14" name="Picture 13" descr="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ng"/>
                    <pic:cNvPicPr/>
                  </pic:nvPicPr>
                  <pic:blipFill>
                    <a:blip r:embed="rId29"/>
                    <a:srcRect t="1997" b="4434"/>
                    <a:stretch>
                      <a:fillRect/>
                    </a:stretch>
                  </pic:blipFill>
                  <pic:spPr>
                    <a:xfrm>
                      <a:off x="0" y="0"/>
                      <a:ext cx="5943600" cy="7772400"/>
                    </a:xfrm>
                    <a:prstGeom prst="rect">
                      <a:avLst/>
                    </a:prstGeom>
                  </pic:spPr>
                </pic:pic>
              </a:graphicData>
            </a:graphic>
          </wp:inline>
        </w:drawing>
      </w:r>
    </w:p>
    <w:p w:rsidR="00834401" w:rsidRDefault="007A7871">
      <w:pPr>
        <w:keepNext/>
      </w:pPr>
      <w:bookmarkStart w:id="154" w:name="_Ref252913504"/>
      <w:bookmarkStart w:id="155" w:name="_Toc258604196"/>
      <w:r w:rsidRPr="007A7871">
        <w:rPr>
          <w:i/>
          <w:sz w:val="18"/>
        </w:rPr>
        <w:t xml:space="preserve">Figure </w:t>
      </w:r>
      <w:r w:rsidR="00B62353" w:rsidRPr="007A7871">
        <w:rPr>
          <w:i/>
          <w:sz w:val="18"/>
        </w:rPr>
        <w:fldChar w:fldCharType="begin"/>
      </w:r>
      <w:r w:rsidRPr="007A7871">
        <w:rPr>
          <w:i/>
          <w:sz w:val="18"/>
        </w:rPr>
        <w:instrText xml:space="preserve"> SEQ "Figure" \*Arabic </w:instrText>
      </w:r>
      <w:r w:rsidR="00B62353" w:rsidRPr="007A7871">
        <w:rPr>
          <w:i/>
          <w:sz w:val="18"/>
        </w:rPr>
        <w:fldChar w:fldCharType="separate"/>
      </w:r>
      <w:r w:rsidRPr="007A7871">
        <w:rPr>
          <w:i/>
          <w:noProof/>
          <w:sz w:val="18"/>
        </w:rPr>
        <w:t>2</w:t>
      </w:r>
      <w:r w:rsidR="00B62353" w:rsidRPr="007A7871">
        <w:rPr>
          <w:i/>
          <w:sz w:val="18"/>
        </w:rPr>
        <w:fldChar w:fldCharType="end"/>
      </w:r>
      <w:bookmarkEnd w:id="154"/>
      <w:r w:rsidRPr="007A7871">
        <w:rPr>
          <w:i/>
          <w:sz w:val="18"/>
        </w:rPr>
        <w:t>:  Conceptualized Model of  SOA Model Artifacts</w:t>
      </w:r>
      <w:bookmarkEnd w:id="155"/>
      <w:r w:rsidRPr="007A7871">
        <w:rPr>
          <w:i/>
          <w:sz w:val="18"/>
        </w:rPr>
        <w:t xml:space="preserve"> (part 1)</w:t>
      </w:r>
    </w:p>
    <w:p w:rsidR="00C82BE4" w:rsidRDefault="00834401" w:rsidP="00C82BE4">
      <w:r>
        <w:rPr>
          <w:noProof/>
        </w:rPr>
        <w:lastRenderedPageBreak/>
        <w:drawing>
          <wp:inline distT="0" distB="0" distL="0" distR="0" wp14:anchorId="4E8716F1" wp14:editId="2F880640">
            <wp:extent cx="5943600" cy="7340600"/>
            <wp:effectExtent l="25400" t="0" r="0" b="0"/>
            <wp:docPr id="16" name="Picture 15" descr="So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2.png"/>
                    <pic:cNvPicPr/>
                  </pic:nvPicPr>
                  <pic:blipFill>
                    <a:blip r:embed="rId30"/>
                    <a:srcRect b="11214"/>
                    <a:stretch>
                      <a:fillRect/>
                    </a:stretch>
                  </pic:blipFill>
                  <pic:spPr>
                    <a:xfrm>
                      <a:off x="0" y="0"/>
                      <a:ext cx="5943600" cy="7340600"/>
                    </a:xfrm>
                    <a:prstGeom prst="rect">
                      <a:avLst/>
                    </a:prstGeom>
                  </pic:spPr>
                </pic:pic>
              </a:graphicData>
            </a:graphic>
          </wp:inline>
        </w:drawing>
      </w:r>
    </w:p>
    <w:p w:rsidR="001E5F42" w:rsidRDefault="001E5F42" w:rsidP="001E5F42">
      <w:pPr>
        <w:pStyle w:val="Caption"/>
      </w:pPr>
      <w:r>
        <w:t xml:space="preserve">Figure </w:t>
      </w:r>
      <w:r w:rsidR="00B62353">
        <w:fldChar w:fldCharType="begin"/>
      </w:r>
      <w:r>
        <w:instrText xml:space="preserve"> SEQ "Figure" \*Arabic </w:instrText>
      </w:r>
      <w:r w:rsidR="00B62353">
        <w:fldChar w:fldCharType="separate"/>
      </w:r>
      <w:r>
        <w:rPr>
          <w:noProof/>
        </w:rPr>
        <w:t>3</w:t>
      </w:r>
      <w:r w:rsidR="00B62353">
        <w:fldChar w:fldCharType="end"/>
      </w:r>
      <w:r>
        <w:t>:  Conceptualized Model of  SOA Model Artifacts (part 2)</w:t>
      </w:r>
    </w:p>
    <w:p w:rsidR="001E5F42" w:rsidRDefault="001E5F42" w:rsidP="00C82BE4"/>
    <w:p w:rsidR="00C82BE4" w:rsidRDefault="00C82BE4" w:rsidP="00C82BE4">
      <w:r>
        <w:lastRenderedPageBreak/>
        <w:t>SOA Model artifacts and the SOA Ontology artifacts referenced by the SOA Model are designed to provide clients the ability to create conceptual SOA representations.  SOA Model Artifacts are all logical artifacts and do not represent or correspond directly to a document instance, as do those in the Derived Models.</w:t>
      </w:r>
    </w:p>
    <w:p w:rsidR="00C82BE4" w:rsidRDefault="00C82BE4" w:rsidP="00C82BE4">
      <w:r>
        <w:t xml:space="preserve">S-RAMP provides an XML Schema representation of the S-RAMP SOA Model, including elements corresponding to the base version of The Open Groups SOA Ontology’s defined artifacts, within the context of the S-RAMP data model.  It can be found in </w:t>
      </w:r>
      <w:r w:rsidRPr="008428EE">
        <w:t>Appendi</w:t>
      </w:r>
      <w:r>
        <w:t xml:space="preserve">x </w:t>
      </w:r>
      <w:r w:rsidR="00B62353">
        <w:fldChar w:fldCharType="begin"/>
      </w:r>
      <w:r w:rsidR="00422304">
        <w:instrText xml:space="preserve"> REF _Ref157581778 \r \h </w:instrText>
      </w:r>
      <w:r w:rsidR="00B62353">
        <w:fldChar w:fldCharType="separate"/>
      </w:r>
      <w:r>
        <w:t>F</w:t>
      </w:r>
      <w:r w:rsidR="00B62353">
        <w:fldChar w:fldCharType="end"/>
      </w:r>
      <w:r>
        <w:t>.</w:t>
      </w:r>
    </w:p>
    <w:p w:rsidR="00C82BE4" w:rsidRDefault="00C82BE4" w:rsidP="00C82BE4">
      <w:pPr>
        <w:pStyle w:val="Heading4"/>
        <w:numPr>
          <w:ilvl w:val="3"/>
          <w:numId w:val="24"/>
        </w:numPr>
        <w:suppressAutoHyphens/>
        <w:spacing w:after="60"/>
      </w:pPr>
      <w:bookmarkStart w:id="156" w:name="_Toc258604169"/>
      <w:r>
        <w:t>SOA Model Artifact Types and Relationships</w:t>
      </w:r>
      <w:bookmarkEnd w:id="156"/>
    </w:p>
    <w:p w:rsidR="00C82BE4" w:rsidRDefault="00C82BE4" w:rsidP="00C82BE4">
      <w:bookmarkStart w:id="157" w:name="_Ref252481841"/>
      <w:r>
        <w:t xml:space="preserve">The abstract </w:t>
      </w:r>
      <w:r>
        <w:rPr>
          <w:i/>
        </w:rPr>
        <w:t>SoaModelType</w:t>
      </w:r>
      <w:r>
        <w:t xml:space="preserve"> Artifact Type implicitly acts as a super class for ALL top level SOA Ontology artifacts when they are used within the context of S-RAMP.  This imbues all of them with the properties built into all S-RAMP Artifact Types.  S-RAMP adds several relationships to SOA Ontology Artifacts used in the SOA Model in order to provide a connection from the SOA Ontology artifacts into the implementation level artifacts described in the Service Implementation Model in Section </w:t>
      </w:r>
      <w:r w:rsidR="00B62353">
        <w:fldChar w:fldCharType="begin"/>
      </w:r>
      <w:r w:rsidR="00422304">
        <w:instrText xml:space="preserve"> REF _Ref157582133 \r \h </w:instrText>
      </w:r>
      <w:r w:rsidR="00B62353">
        <w:fldChar w:fldCharType="separate"/>
      </w:r>
      <w:r>
        <w:t>2.3.3</w:t>
      </w:r>
      <w:r w:rsidR="00B62353">
        <w:fldChar w:fldCharType="end"/>
      </w:r>
      <w:r>
        <w:t>.</w:t>
      </w:r>
    </w:p>
    <w:p w:rsidR="00C82BE4" w:rsidRDefault="00C82BE4" w:rsidP="00C82BE4">
      <w:r>
        <w:t xml:space="preserve">SOA Model Artifacts MAY have relationships to Document Artifacts and/or Derived Artifacts in other models, as well as among themselves.  All the relationships defined in the SOA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The relationships </w:t>
      </w:r>
      <w:r w:rsidR="000531EF">
        <w:t xml:space="preserve">that </w:t>
      </w:r>
      <w:r>
        <w:t xml:space="preserve">have been added to artifacts from the SOA Ontology are summarized in </w:t>
      </w:r>
      <w:r w:rsidR="00B62353">
        <w:fldChar w:fldCharType="begin"/>
      </w:r>
      <w:r w:rsidR="00422304">
        <w:instrText xml:space="preserve"> REF _Ref157582038 \h </w:instrText>
      </w:r>
      <w:r w:rsidR="00B62353">
        <w:fldChar w:fldCharType="separate"/>
      </w:r>
      <w:r>
        <w:t xml:space="preserve">Figure </w:t>
      </w:r>
      <w:r>
        <w:rPr>
          <w:noProof/>
        </w:rPr>
        <w:t>3</w:t>
      </w:r>
      <w:r w:rsidR="00B62353">
        <w:fldChar w:fldCharType="end"/>
      </w:r>
      <w:r>
        <w:t xml:space="preserve"> below.</w:t>
      </w:r>
    </w:p>
    <w:p w:rsidR="00C82BE4" w:rsidRDefault="00C82BE4" w:rsidP="00C82BE4"/>
    <w:p w:rsidR="00C82BE4" w:rsidRDefault="00673611" w:rsidP="00C82BE4">
      <w:pPr>
        <w:pStyle w:val="Caption"/>
      </w:pPr>
      <w:bookmarkStart w:id="158" w:name="_Ref157582029"/>
      <w:r>
        <w:t>Table 5</w:t>
      </w:r>
      <w:r w:rsidR="00C82BE4">
        <w:t>:  SOA Model Relationships</w:t>
      </w:r>
      <w:bookmarkEnd w:id="158"/>
    </w:p>
    <w:tbl>
      <w:tblPr>
        <w:tblW w:w="8820" w:type="dxa"/>
        <w:tblInd w:w="108" w:type="dxa"/>
        <w:tblLayout w:type="fixed"/>
        <w:tblLook w:val="0000" w:firstRow="0" w:lastRow="0" w:firstColumn="0" w:lastColumn="0" w:noHBand="0" w:noVBand="0"/>
      </w:tblPr>
      <w:tblGrid>
        <w:gridCol w:w="2340"/>
        <w:gridCol w:w="1530"/>
        <w:gridCol w:w="1890"/>
        <w:gridCol w:w="3060"/>
      </w:tblGrid>
      <w:tr w:rsidR="00C82BE4">
        <w:tc>
          <w:tcPr>
            <w:tcW w:w="234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Relationship Name</w:t>
            </w:r>
          </w:p>
        </w:tc>
        <w:tc>
          <w:tcPr>
            <w:tcW w:w="153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Source Artifact Type (from SOA Ontology)</w:t>
            </w:r>
          </w:p>
        </w:tc>
        <w:tc>
          <w:tcPr>
            <w:tcW w:w="189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Target Artifact Type (from S-RAMP Business  &amp; Core Models)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rPr>
                <w:b/>
              </w:rPr>
            </w:pPr>
            <w:r>
              <w:rPr>
                <w:b/>
              </w:rPr>
              <w:t>Notes</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hasInstance</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ServiceInstance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hasOperation</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ServiceOperation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interfaceDefinedBy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 xml:space="preserve">This allows one to indicate the Derived Artifact instance which defines this service interface. For example, this could be </w:t>
            </w:r>
            <w:r w:rsidRPr="001C1B18">
              <w:rPr>
                <w:i/>
                <w:sz w:val="18"/>
              </w:rPr>
              <w:t>PortType</w:t>
            </w:r>
            <w:r w:rsidRPr="001C1B18">
              <w:rPr>
                <w:sz w:val="18"/>
              </w:rPr>
              <w:t xml:space="preserve"> artifact instance from the WSDL Model.</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Policy artifact with a concrete S-RAMP derived artifact type (e.g., PolicyAttachment)</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InformationType artifact with a concrete S-RAMP derived artifact type (e.g., PolicyAttachment)</w:t>
            </w:r>
          </w:p>
        </w:tc>
      </w:tr>
    </w:tbl>
    <w:p w:rsidR="00C82BE4" w:rsidRDefault="00C82BE4" w:rsidP="00C82BE4">
      <w:pPr>
        <w:pStyle w:val="Heading3"/>
        <w:numPr>
          <w:ilvl w:val="2"/>
          <w:numId w:val="24"/>
        </w:numPr>
        <w:suppressAutoHyphens/>
        <w:spacing w:after="60"/>
      </w:pPr>
      <w:bookmarkStart w:id="159" w:name="_Toc258604170"/>
      <w:r>
        <w:lastRenderedPageBreak/>
        <w:t xml:space="preserve">The </w:t>
      </w:r>
      <w:bookmarkEnd w:id="157"/>
      <w:r>
        <w:t>Service Implementation Model</w:t>
      </w:r>
      <w:bookmarkEnd w:id="159"/>
    </w:p>
    <w:p w:rsidR="00C82BE4" w:rsidRDefault="00C82BE4" w:rsidP="00C82BE4">
      <w:r>
        <w:t xml:space="preserve">S-RAMP defines a “Service Implementation Model” which describes the service implementation layer underneath the SOA Model.  Artifact Types in this model are all user instantiated and most are extensible. Each of these artifacts derives from the </w:t>
      </w:r>
      <w:r>
        <w:rPr>
          <w:i/>
        </w:rPr>
        <w:t>ServiceImplementationModelType</w:t>
      </w:r>
      <w:r>
        <w:t xml:space="preserve"> and may be created, changed, updated and deleted by the client.  There are a number of pre-defined Modeled Relationships between artifacts of particular types. </w:t>
      </w:r>
      <w:r w:rsidR="00B62353">
        <w:fldChar w:fldCharType="begin"/>
      </w:r>
      <w:r w:rsidR="00422304">
        <w:instrText xml:space="preserve"> REF _Ref258605936 \h </w:instrText>
      </w:r>
      <w:r w:rsidR="00B62353">
        <w:fldChar w:fldCharType="separate"/>
      </w:r>
      <w:r>
        <w:t xml:space="preserve">Figure </w:t>
      </w:r>
      <w:r>
        <w:rPr>
          <w:noProof/>
        </w:rPr>
        <w:t>4</w:t>
      </w:r>
      <w:r w:rsidR="00B62353">
        <w:fldChar w:fldCharType="end"/>
      </w:r>
      <w:r>
        <w:t xml:space="preserve"> below illustrates the conceptualized Service Implementation Model artifacts.</w:t>
      </w:r>
    </w:p>
    <w:p w:rsidR="00C82BE4" w:rsidRDefault="00C82BE4" w:rsidP="00C82BE4">
      <w:pPr>
        <w:keepNext/>
      </w:pPr>
      <w:bookmarkStart w:id="160" w:name="_Ref242687660"/>
    </w:p>
    <w:p w:rsidR="00C82BE4" w:rsidRDefault="00834401" w:rsidP="00C82BE4">
      <w:pPr>
        <w:keepNext/>
      </w:pPr>
      <w:r>
        <w:rPr>
          <w:noProof/>
        </w:rPr>
        <w:drawing>
          <wp:inline distT="0" distB="0" distL="0" distR="0" wp14:anchorId="106491E8" wp14:editId="7D3E1DC9">
            <wp:extent cx="5829300" cy="5829300"/>
            <wp:effectExtent l="25400" t="0" r="0" b="0"/>
            <wp:docPr id="21" name="Picture 18" descr="Servic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Implementation.png"/>
                    <pic:cNvPicPr/>
                  </pic:nvPicPr>
                  <pic:blipFill>
                    <a:blip r:embed="rId31"/>
                    <a:srcRect l="641" r="1282" b="21836"/>
                    <a:stretch>
                      <a:fillRect/>
                    </a:stretch>
                  </pic:blipFill>
                  <pic:spPr>
                    <a:xfrm>
                      <a:off x="0" y="0"/>
                      <a:ext cx="5829300" cy="5829300"/>
                    </a:xfrm>
                    <a:prstGeom prst="rect">
                      <a:avLst/>
                    </a:prstGeom>
                  </pic:spPr>
                </pic:pic>
              </a:graphicData>
            </a:graphic>
          </wp:inline>
        </w:drawing>
      </w:r>
    </w:p>
    <w:p w:rsidR="00C82BE4" w:rsidRDefault="00C82BE4" w:rsidP="00C82BE4">
      <w:pPr>
        <w:pStyle w:val="Caption"/>
      </w:pPr>
      <w:bookmarkStart w:id="161" w:name="_Ref258605936"/>
      <w:bookmarkStart w:id="162" w:name="_Toc258604198"/>
      <w:r>
        <w:t xml:space="preserve">Figure </w:t>
      </w:r>
      <w:bookmarkEnd w:id="161"/>
      <w:r w:rsidR="00673611">
        <w:t>4</w:t>
      </w:r>
      <w:r>
        <w:t>:  Conceptualized Model of Service Implementation Model Artifacts</w:t>
      </w:r>
      <w:bookmarkEnd w:id="162"/>
    </w:p>
    <w:p w:rsidR="00C82BE4" w:rsidRDefault="00C82BE4" w:rsidP="00C82BE4"/>
    <w:bookmarkEnd w:id="160"/>
    <w:p w:rsidR="00C82BE4" w:rsidRDefault="00C82BE4" w:rsidP="00C82BE4">
      <w:r>
        <w:lastRenderedPageBreak/>
        <w:t xml:space="preserve">S-RAMP provides an XML Schema representation of the Service Implementation Model.  It can be found in Appendix </w:t>
      </w:r>
      <w:r w:rsidR="00B62353">
        <w:fldChar w:fldCharType="begin"/>
      </w:r>
      <w:r w:rsidR="00422304">
        <w:instrText xml:space="preserve"> REF _Ref157582245 \r \h </w:instrText>
      </w:r>
      <w:r w:rsidR="00B62353">
        <w:fldChar w:fldCharType="separate"/>
      </w:r>
      <w:r>
        <w:t>G</w:t>
      </w:r>
      <w:r w:rsidR="00B62353">
        <w:fldChar w:fldCharType="end"/>
      </w:r>
      <w:r>
        <w:t>.  The sub-sections that follow discuss each of the Service Implementation Artifact types in more detail.</w:t>
      </w:r>
    </w:p>
    <w:p w:rsidR="00C82BE4" w:rsidRDefault="00C82BE4" w:rsidP="00C82BE4">
      <w:pPr>
        <w:pStyle w:val="Heading3"/>
        <w:numPr>
          <w:ilvl w:val="2"/>
          <w:numId w:val="24"/>
        </w:numPr>
        <w:suppressAutoHyphens/>
        <w:spacing w:after="60"/>
      </w:pPr>
      <w:bookmarkStart w:id="163" w:name="_Toc258604171"/>
      <w:bookmarkStart w:id="164" w:name="_Ref157582133"/>
      <w:r>
        <w:t>Service Implementation Model Artifact Types</w:t>
      </w:r>
      <w:bookmarkEnd w:id="163"/>
      <w:bookmarkEnd w:id="164"/>
    </w:p>
    <w:p w:rsidR="00C82BE4" w:rsidRDefault="00C82BE4" w:rsidP="00C82BE4">
      <w:r>
        <w:t xml:space="preserve">The primary Artifact Type from which all Service Implementation Model Artifacts extend is the abstract </w:t>
      </w:r>
      <w:r>
        <w:rPr>
          <w:i/>
        </w:rPr>
        <w:t>ServiceImplementationModelType.</w:t>
      </w:r>
      <w:r>
        <w:t xml:space="preserve">  The concrete Service Implementation Model Artifacts </w:t>
      </w:r>
      <w:r w:rsidR="000531EF">
        <w:t xml:space="preserve">that </w:t>
      </w:r>
      <w:r>
        <w:t>extend it are designed to provide the implementation layer below the SOA Model which allows clients to build SOA representations.  Service Implementation Model Artifacts are all logical artifacts and do not represent or correspond directly to a document instance as do those in the Derived Models.</w:t>
      </w:r>
    </w:p>
    <w:p w:rsidR="00C82BE4" w:rsidRDefault="00C82BE4" w:rsidP="00C82BE4">
      <w:r>
        <w:t xml:space="preserve">Service Implementation Model Artifacts MAY have relationships to Document Artifacts and/or Derived Artifacts in other models, as well as among themselves.  All the relationships shown in the Service Implementation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Of note for the </w:t>
      </w:r>
      <w:r>
        <w:rPr>
          <w:i/>
        </w:rPr>
        <w:t xml:space="preserve">ServiceImplementationModelType </w:t>
      </w:r>
      <w:r>
        <w:t xml:space="preserve">is the </w:t>
      </w:r>
      <w:r>
        <w:rPr>
          <w:i/>
        </w:rPr>
        <w:t>documentation</w:t>
      </w:r>
      <w:r>
        <w:t xml:space="preserve"> Modeled Relationship which allows any artifact in the Service Implementation Model to reference a document describing it.</w:t>
      </w:r>
    </w:p>
    <w:p w:rsidR="00C82BE4" w:rsidRDefault="00C82BE4" w:rsidP="00C82BE4">
      <w:r>
        <w:t>The concrete Service Implementation Model Artifact Types are then:</w:t>
      </w:r>
    </w:p>
    <w:p w:rsidR="00C82BE4" w:rsidRDefault="00C82BE4" w:rsidP="00C82BE4">
      <w:pPr>
        <w:rPr>
          <w:b/>
        </w:rPr>
      </w:pPr>
      <w:r>
        <w:rPr>
          <w:b/>
          <w:i/>
        </w:rPr>
        <w:t>Organization</w:t>
      </w:r>
      <w:r>
        <w:rPr>
          <w:b/>
        </w:rPr>
        <w:t xml:space="preserve"> </w:t>
      </w:r>
    </w:p>
    <w:p w:rsidR="00C82BE4" w:rsidRDefault="00C82BE4" w:rsidP="00C82BE4">
      <w:pPr>
        <w:numPr>
          <w:ilvl w:val="0"/>
          <w:numId w:val="35"/>
          <w:numberingChange w:id="165" w:author="kurt stam" w:date="2012-11-30T09:19:00Z" w:original=""/>
        </w:numPr>
        <w:suppressAutoHyphens/>
        <w:spacing w:before="60" w:after="60"/>
      </w:pPr>
      <w:r>
        <w:t xml:space="preserve">The </w:t>
      </w:r>
      <w:r>
        <w:rPr>
          <w:i/>
        </w:rPr>
        <w:t>Organization</w:t>
      </w:r>
      <w:r>
        <w:t xml:space="preserve"> type is used to describe an organizational entity.  It is a subclass of the “Human Actor” artifact defined in the SOA Ontology.  Clients can define an unlimited number of organizations and can use the </w:t>
      </w:r>
      <w:r>
        <w:rPr>
          <w:i/>
          <w:iCs/>
        </w:rPr>
        <w:t>provides</w:t>
      </w:r>
      <w:r>
        <w:t xml:space="preserve"> relationship to link an Organization to any Service Implementation Model Artifact</w:t>
      </w:r>
    </w:p>
    <w:p w:rsidR="00C82BE4" w:rsidRDefault="00C82BE4" w:rsidP="00C82BE4">
      <w:pPr>
        <w:rPr>
          <w:b/>
          <w:i/>
        </w:rPr>
      </w:pPr>
      <w:r>
        <w:rPr>
          <w:b/>
          <w:i/>
        </w:rPr>
        <w:t>ServiceInstance</w:t>
      </w:r>
    </w:p>
    <w:p w:rsidR="00C82BE4" w:rsidRDefault="00C82BE4" w:rsidP="00C82BE4">
      <w:pPr>
        <w:numPr>
          <w:ilvl w:val="0"/>
          <w:numId w:val="30"/>
          <w:numberingChange w:id="166" w:author="kurt stam" w:date="2012-11-30T09:19:00Z" w:original=""/>
        </w:numPr>
        <w:suppressAutoHyphens/>
        <w:spacing w:before="60" w:after="60"/>
      </w:pPr>
      <w:r>
        <w:t xml:space="preserve">The </w:t>
      </w:r>
      <w:r>
        <w:rPr>
          <w:i/>
        </w:rPr>
        <w:t>ServiceInstance</w:t>
      </w:r>
      <w:r>
        <w:t xml:space="preserve"> Artifact Type represents deployed instance(s) of a service.  For example, a Web service running in WebSphere, or Oracle Fusion, etc.  The </w:t>
      </w:r>
      <w:r>
        <w:rPr>
          <w:i/>
        </w:rPr>
        <w:t>describedBy</w:t>
      </w:r>
      <w:r>
        <w:t xml:space="preserve"> Modeled Relationship can be used to reference document artifact(s) that describe it.</w:t>
      </w:r>
    </w:p>
    <w:p w:rsidR="00C82BE4" w:rsidRDefault="00C82BE4" w:rsidP="00C82BE4">
      <w:pPr>
        <w:rPr>
          <w:b/>
          <w:i/>
        </w:rPr>
      </w:pPr>
      <w:r>
        <w:rPr>
          <w:b/>
          <w:i/>
        </w:rPr>
        <w:t>ServiceEndpoint</w:t>
      </w:r>
    </w:p>
    <w:p w:rsidR="00C82BE4" w:rsidRDefault="00C82BE4" w:rsidP="00C82BE4">
      <w:pPr>
        <w:numPr>
          <w:ilvl w:val="0"/>
          <w:numId w:val="30"/>
          <w:numberingChange w:id="167" w:author="kurt stam" w:date="2012-11-30T09:19:00Z" w:original=""/>
        </w:numPr>
        <w:suppressAutoHyphens/>
        <w:spacing w:before="60" w:after="60"/>
      </w:pPr>
      <w:r>
        <w:t xml:space="preserve">The </w:t>
      </w:r>
      <w:r>
        <w:rPr>
          <w:i/>
        </w:rPr>
        <w:t>ServiceEndpoint</w:t>
      </w:r>
      <w:r>
        <w:t xml:space="preserve"> Artifact Type represents a physical location at which the Service instance can be invoked, using its </w:t>
      </w:r>
      <w:r>
        <w:rPr>
          <w:i/>
        </w:rPr>
        <w:t>url</w:t>
      </w:r>
      <w:r>
        <w:t xml:space="preserve"> Modeled Property.  The </w:t>
      </w:r>
      <w:r>
        <w:rPr>
          <w:i/>
        </w:rPr>
        <w:t>endpoint</w:t>
      </w:r>
      <w:r w:rsidR="00B05987">
        <w:rPr>
          <w:i/>
        </w:rPr>
        <w:t>D</w:t>
      </w:r>
      <w:r>
        <w:rPr>
          <w:i/>
        </w:rPr>
        <w:t>efinedBy</w:t>
      </w:r>
      <w:r>
        <w:t xml:space="preserve"> Modeled Relationship allows indicating the Derived Artifact instance </w:t>
      </w:r>
      <w:r w:rsidR="000531EF">
        <w:t xml:space="preserve">that </w:t>
      </w:r>
      <w:r>
        <w:t xml:space="preserve">defines this Service endpoint is defined. For example, this could be a </w:t>
      </w:r>
      <w:r>
        <w:rPr>
          <w:i/>
        </w:rPr>
        <w:t>Port</w:t>
      </w:r>
      <w:r>
        <w:t xml:space="preserve"> artifact instance from the WSDL Model.</w:t>
      </w:r>
    </w:p>
    <w:p w:rsidR="00C82BE4" w:rsidRDefault="00C82BE4" w:rsidP="00C82BE4">
      <w:pPr>
        <w:rPr>
          <w:b/>
          <w:i/>
        </w:rPr>
      </w:pPr>
      <w:r>
        <w:rPr>
          <w:b/>
          <w:i/>
        </w:rPr>
        <w:t>ServiceOperation</w:t>
      </w:r>
    </w:p>
    <w:p w:rsidR="00834401" w:rsidRDefault="00C82BE4">
      <w:pPr>
        <w:numPr>
          <w:ilvl w:val="0"/>
          <w:numId w:val="30"/>
          <w:numberingChange w:id="168" w:author="kurt stam" w:date="2012-11-30T09:19:00Z" w:original=""/>
        </w:numPr>
        <w:suppressAutoHyphens/>
        <w:spacing w:before="60" w:after="60"/>
      </w:pPr>
      <w:r>
        <w:t xml:space="preserve">The </w:t>
      </w:r>
      <w:r>
        <w:rPr>
          <w:i/>
        </w:rPr>
        <w:t>ServiceOperation</w:t>
      </w:r>
      <w:r>
        <w:t xml:space="preserve"> Artifact Type represents the specific operation performed by the Service.  The </w:t>
      </w:r>
      <w:r>
        <w:rPr>
          <w:i/>
        </w:rPr>
        <w:t>operationDefinedBy</w:t>
      </w:r>
      <w:r>
        <w:t xml:space="preserve"> Modeled Relationship can be used to link a </w:t>
      </w:r>
      <w:r>
        <w:rPr>
          <w:i/>
        </w:rPr>
        <w:t>ServiceOperation</w:t>
      </w:r>
      <w:r>
        <w:t xml:space="preserve"> with a Derived Artifact which defines it. For example this could be an </w:t>
      </w:r>
      <w:r>
        <w:rPr>
          <w:i/>
        </w:rPr>
        <w:t>Operation</w:t>
      </w:r>
      <w:r>
        <w:t xml:space="preserve"> artifact instance from the WSDL Model.</w:t>
      </w:r>
    </w:p>
    <w:p w:rsidR="00C82BE4" w:rsidRDefault="00C82BE4" w:rsidP="00C82BE4">
      <w:pPr>
        <w:pStyle w:val="Heading2"/>
        <w:pageBreakBefore/>
        <w:numPr>
          <w:ilvl w:val="1"/>
          <w:numId w:val="24"/>
        </w:numPr>
        <w:suppressAutoHyphens/>
        <w:spacing w:after="60"/>
      </w:pPr>
      <w:bookmarkStart w:id="169" w:name="_Toc258604172"/>
      <w:r>
        <w:lastRenderedPageBreak/>
        <w:t>Derived Models</w:t>
      </w:r>
      <w:bookmarkEnd w:id="169"/>
    </w:p>
    <w:p w:rsidR="00C82BE4" w:rsidRDefault="00C82BE4" w:rsidP="00C82BE4">
      <w:pPr>
        <w:tabs>
          <w:tab w:val="left" w:pos="1800"/>
        </w:tabs>
      </w:pPr>
      <w:r>
        <w:t xml:space="preserve">The sections that follow describe the logical models that are constructed by the repository in response to publication of a document for which a Derived Model is defined.  The server parses these documents upon publication, dynamically constructing Derived Artifacts corresponding to the major data type components of the document.  Every Derived Artifact instance has a </w:t>
      </w:r>
      <w:r>
        <w:rPr>
          <w:i/>
        </w:rPr>
        <w:t>relatedDocument</w:t>
      </w:r>
      <w:r>
        <w:t xml:space="preserve"> relationship to the document from which it was created. The artifacts and relationships in a Derived Model provide a powerful tool for searching the repository based on specific components of such a document (e.g., a WSDL PortType, etc.).  In most cases, the model diagrams illustrated in this section are adequate to define the Artifact Types and the Derived Relationships between them, so these sections are correspondingly brief.</w:t>
      </w:r>
    </w:p>
    <w:p w:rsidR="00C82BE4" w:rsidRDefault="00C82BE4" w:rsidP="00C82BE4">
      <w:pPr>
        <w:tabs>
          <w:tab w:val="left" w:pos="1800"/>
        </w:tabs>
      </w:pPr>
      <w:r>
        <w:t xml:space="preserve">Appendix </w:t>
      </w:r>
      <w:r w:rsidR="00B62353">
        <w:fldChar w:fldCharType="begin"/>
      </w:r>
      <w:r w:rsidR="00422304">
        <w:instrText xml:space="preserve"> REF _Ref157582290 \r \h </w:instrText>
      </w:r>
      <w:r w:rsidR="00B62353">
        <w:fldChar w:fldCharType="separate"/>
      </w:r>
      <w:r>
        <w:t>H</w:t>
      </w:r>
      <w:r w:rsidR="00B62353">
        <w:fldChar w:fldCharType="end"/>
      </w:r>
      <w:r>
        <w:t xml:space="preserve"> describes all of the Derived Model schemas defined in S-RAMP.</w:t>
      </w:r>
    </w:p>
    <w:p w:rsidR="00C82BE4" w:rsidRDefault="00C82BE4" w:rsidP="00C82BE4">
      <w:pPr>
        <w:pStyle w:val="Heading3"/>
        <w:numPr>
          <w:ilvl w:val="2"/>
          <w:numId w:val="24"/>
        </w:numPr>
        <w:suppressAutoHyphens/>
        <w:spacing w:after="60"/>
      </w:pPr>
      <w:bookmarkStart w:id="170" w:name="_Toc258604173"/>
      <w:r>
        <w:t>The Policy Model</w:t>
      </w:r>
      <w:bookmarkEnd w:id="170"/>
    </w:p>
    <w:p w:rsidR="00C82BE4" w:rsidRDefault="00C82BE4" w:rsidP="00C82BE4">
      <w:r>
        <w:t xml:space="preserve">The Policy Model describes the Artifact Types that correspond to the primary components of a WS-Policy document.  Policy expressions can be in a standalone policy document, or embedded in another document such as a WSDL. </w:t>
      </w:r>
      <w:r w:rsidR="00B62353">
        <w:fldChar w:fldCharType="begin"/>
      </w:r>
      <w:r w:rsidR="00422304">
        <w:instrText xml:space="preserve"> REF _Ref246392105 \h </w:instrText>
      </w:r>
      <w:r w:rsidR="00B62353">
        <w:fldChar w:fldCharType="separate"/>
      </w:r>
      <w:r>
        <w:t xml:space="preserve">Figure </w:t>
      </w:r>
      <w:r>
        <w:rPr>
          <w:noProof/>
        </w:rPr>
        <w:t>5</w:t>
      </w:r>
      <w:r w:rsidR="00B62353">
        <w:fldChar w:fldCharType="end"/>
      </w:r>
      <w:r>
        <w:t xml:space="preserve"> below is a conceptual</w:t>
      </w:r>
      <w:r w:rsidR="00C015BD">
        <w:t xml:space="preserve"> diagram</w:t>
      </w:r>
      <w:r>
        <w:t>of the Policy Model:</w:t>
      </w:r>
    </w:p>
    <w:p w:rsidR="00C82BE4" w:rsidRDefault="00834401" w:rsidP="00C82BE4">
      <w:pPr>
        <w:keepNext/>
        <w:jc w:val="center"/>
      </w:pPr>
      <w:r>
        <w:rPr>
          <w:noProof/>
        </w:rPr>
        <w:drawing>
          <wp:inline distT="0" distB="0" distL="0" distR="0" wp14:anchorId="5309A42D" wp14:editId="33EC2B70">
            <wp:extent cx="5943600" cy="3556000"/>
            <wp:effectExtent l="25400" t="0" r="0" b="0"/>
            <wp:docPr id="22" name="Picture 21" descr="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y.png"/>
                    <pic:cNvPicPr/>
                  </pic:nvPicPr>
                  <pic:blipFill>
                    <a:blip r:embed="rId32"/>
                    <a:srcRect b="56989"/>
                    <a:stretch>
                      <a:fillRect/>
                    </a:stretch>
                  </pic:blipFill>
                  <pic:spPr>
                    <a:xfrm>
                      <a:off x="0" y="0"/>
                      <a:ext cx="5943600" cy="3556000"/>
                    </a:xfrm>
                    <a:prstGeom prst="rect">
                      <a:avLst/>
                    </a:prstGeom>
                  </pic:spPr>
                </pic:pic>
              </a:graphicData>
            </a:graphic>
          </wp:inline>
        </w:drawing>
      </w:r>
    </w:p>
    <w:p w:rsidR="00C82BE4" w:rsidRDefault="00C82BE4" w:rsidP="00C82BE4">
      <w:pPr>
        <w:pStyle w:val="Caption"/>
      </w:pPr>
      <w:bookmarkStart w:id="171" w:name="_Ref246392105"/>
      <w:bookmarkStart w:id="172" w:name="_Toc258604199"/>
      <w:r>
        <w:t xml:space="preserve">Figure </w:t>
      </w:r>
      <w:r w:rsidR="007B6ED9">
        <w:fldChar w:fldCharType="begin"/>
      </w:r>
      <w:r w:rsidR="007B6ED9">
        <w:instrText xml:space="preserve"> SEQ "Figure" \*Arabic </w:instrText>
      </w:r>
      <w:r w:rsidR="007B6ED9">
        <w:fldChar w:fldCharType="separate"/>
      </w:r>
      <w:r>
        <w:rPr>
          <w:noProof/>
        </w:rPr>
        <w:t>5</w:t>
      </w:r>
      <w:r w:rsidR="007B6ED9">
        <w:rPr>
          <w:noProof/>
        </w:rPr>
        <w:fldChar w:fldCharType="end"/>
      </w:r>
      <w:bookmarkEnd w:id="171"/>
      <w:r>
        <w:t>:  Conceptualized Model of Policy Model Artifacts</w:t>
      </w:r>
      <w:bookmarkEnd w:id="172"/>
    </w:p>
    <w:p w:rsidR="00C82BE4" w:rsidRDefault="00C82BE4" w:rsidP="00C82BE4"/>
    <w:p w:rsidR="00C82BE4" w:rsidRDefault="00C82BE4" w:rsidP="00C82BE4">
      <w:r>
        <w:t xml:space="preserve">All </w:t>
      </w:r>
      <w:r>
        <w:rPr>
          <w:i/>
        </w:rPr>
        <w:t>appliesTo</w:t>
      </w:r>
      <w:r>
        <w:t xml:space="preserve"> relationships are instantiated in the repository based on the content in the policy attachment document.   There is no restriction on the artifacts it can reference.</w:t>
      </w:r>
    </w:p>
    <w:p w:rsidR="00C82BE4" w:rsidRDefault="00C82BE4" w:rsidP="00C82BE4">
      <w:pPr>
        <w:pageBreakBefore/>
      </w:pPr>
    </w:p>
    <w:p w:rsidR="00C82BE4" w:rsidRDefault="00C82BE4" w:rsidP="00C82BE4">
      <w:pPr>
        <w:pStyle w:val="Heading3"/>
        <w:numPr>
          <w:ilvl w:val="2"/>
          <w:numId w:val="24"/>
        </w:numPr>
        <w:suppressAutoHyphens/>
        <w:spacing w:after="60"/>
      </w:pPr>
      <w:bookmarkStart w:id="173" w:name="_Toc258604174"/>
      <w:r>
        <w:t>The XSD Model</w:t>
      </w:r>
      <w:bookmarkEnd w:id="173"/>
    </w:p>
    <w:p w:rsidR="00C82BE4" w:rsidRDefault="00C82BE4" w:rsidP="00C82BE4">
      <w:r>
        <w:t xml:space="preserve">The XSD Model describes the Artifact Types that correspond to components of an XSD document stored in the repository, and yields structural metadata useful in performing queries. The conceptual model describing the XSD Model is illustrated in </w:t>
      </w:r>
      <w:r w:rsidR="00B62353">
        <w:fldChar w:fldCharType="begin"/>
      </w:r>
      <w:r w:rsidR="00422304">
        <w:instrText xml:space="preserve"> REF _Ref225586646 \h </w:instrText>
      </w:r>
      <w:r w:rsidR="00B62353">
        <w:fldChar w:fldCharType="separate"/>
      </w:r>
      <w:r>
        <w:t xml:space="preserve">Figure </w:t>
      </w:r>
      <w:r>
        <w:rPr>
          <w:noProof/>
        </w:rPr>
        <w:t>6</w:t>
      </w:r>
      <w:r w:rsidR="00B62353">
        <w:fldChar w:fldCharType="end"/>
      </w:r>
      <w:r>
        <w:t xml:space="preserve">.  </w:t>
      </w:r>
    </w:p>
    <w:p w:rsidR="00C82BE4" w:rsidRDefault="00C82BE4" w:rsidP="00C82BE4"/>
    <w:p w:rsidR="00C82BE4" w:rsidRDefault="004E0547" w:rsidP="00C82BE4">
      <w:r w:rsidRPr="00914DEF">
        <w:rPr>
          <w:rFonts w:ascii="Times New Roman" w:eastAsia="MS Mincho" w:hAnsi="Times New Roman"/>
          <w:noProof/>
          <w:sz w:val="16"/>
          <w:szCs w:val="16"/>
        </w:rPr>
        <w:drawing>
          <wp:inline distT="0" distB="0" distL="0" distR="0" wp14:anchorId="064B4068" wp14:editId="0FF28BA8">
            <wp:extent cx="5689600" cy="5994400"/>
            <wp:effectExtent l="25400" t="0" r="0" b="0"/>
            <wp:docPr id="1" name="Picture 0" descr="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d.png"/>
                    <pic:cNvPicPr/>
                  </pic:nvPicPr>
                  <pic:blipFill>
                    <a:blip r:embed="rId33"/>
                    <a:srcRect r="4273" b="27692"/>
                    <a:stretch>
                      <a:fillRect/>
                    </a:stretch>
                  </pic:blipFill>
                  <pic:spPr>
                    <a:xfrm>
                      <a:off x="0" y="0"/>
                      <a:ext cx="5689600" cy="5994400"/>
                    </a:xfrm>
                    <a:prstGeom prst="rect">
                      <a:avLst/>
                    </a:prstGeom>
                  </pic:spPr>
                </pic:pic>
              </a:graphicData>
            </a:graphic>
          </wp:inline>
        </w:drawing>
      </w:r>
    </w:p>
    <w:p w:rsidR="00C82BE4" w:rsidRDefault="00C82BE4" w:rsidP="00C82BE4">
      <w:pPr>
        <w:pStyle w:val="Caption"/>
      </w:pPr>
      <w:bookmarkStart w:id="174" w:name="_Ref225586646"/>
      <w:bookmarkStart w:id="175" w:name="_Ref225586625"/>
      <w:bookmarkStart w:id="176" w:name="_Toc258604200"/>
      <w:r>
        <w:t xml:space="preserve">Figure </w:t>
      </w:r>
      <w:bookmarkEnd w:id="174"/>
      <w:r w:rsidR="00673611">
        <w:t>6</w:t>
      </w:r>
      <w:r>
        <w:t>:  Conceptualized Model of XSD Model Artifacts</w:t>
      </w:r>
      <w:bookmarkEnd w:id="175"/>
      <w:bookmarkEnd w:id="176"/>
    </w:p>
    <w:p w:rsidR="00C82BE4" w:rsidRDefault="00C82BE4" w:rsidP="00C82BE4">
      <w:pPr>
        <w:keepNext/>
      </w:pPr>
      <w:r>
        <w:lastRenderedPageBreak/>
        <w:t xml:space="preserve">Note that an XSD document MAY include, import, or redefine other XSD documents.  These capabilities are modeled using the </w:t>
      </w:r>
      <w:r>
        <w:rPr>
          <w:i/>
        </w:rPr>
        <w:t>includedXsds</w:t>
      </w:r>
      <w:r>
        <w:t xml:space="preserve">, </w:t>
      </w:r>
      <w:r>
        <w:rPr>
          <w:i/>
        </w:rPr>
        <w:t>importedXsds</w:t>
      </w:r>
      <w:r>
        <w:t xml:space="preserve"> and </w:t>
      </w:r>
      <w:r>
        <w:rPr>
          <w:i/>
        </w:rPr>
        <w:t>redefinedXsds</w:t>
      </w:r>
      <w:r>
        <w:t xml:space="preserve"> Derived Relationships, respectively. </w:t>
      </w:r>
    </w:p>
    <w:p w:rsidR="00C82BE4" w:rsidRDefault="00C82BE4" w:rsidP="00C82BE4">
      <w:r>
        <w:t xml:space="preserve">A </w:t>
      </w:r>
      <w:r>
        <w:rPr>
          <w:i/>
        </w:rPr>
        <w:t>SimpleTypeDeclaration</w:t>
      </w:r>
      <w:r>
        <w:t xml:space="preserve"> artifact instance is generated for each global simple type defined in the associated XML Schema document. Similarly, a </w:t>
      </w:r>
      <w:r>
        <w:rPr>
          <w:i/>
        </w:rPr>
        <w:t>ComplexTypeDefinition</w:t>
      </w:r>
      <w:r>
        <w:t xml:space="preserve"> instance is generated for each global complex type defined in that XML Schema document.  Each global attribute declared in the XML Schema document will generate a corresponding </w:t>
      </w:r>
      <w:r>
        <w:rPr>
          <w:i/>
        </w:rPr>
        <w:t>AttributeDeclaration</w:t>
      </w:r>
      <w:r>
        <w:t xml:space="preserve"> artifact instance, and finally, each global element declared in the XML Schema document will generate a corresponding </w:t>
      </w:r>
      <w:r>
        <w:rPr>
          <w:i/>
        </w:rPr>
        <w:t>ElementDeclaration</w:t>
      </w:r>
      <w:r>
        <w:t xml:space="preserve"> artifact instance.</w:t>
      </w:r>
    </w:p>
    <w:p w:rsidR="00C82BE4" w:rsidRDefault="00C82BE4" w:rsidP="00C82BE4">
      <w:r>
        <w:t>While it is possible to construct a more fine-grained model of an XML Schema document, this level of modeling provides a suitably rich context for discovery queries without creating an overly complex model.</w:t>
      </w:r>
    </w:p>
    <w:p w:rsidR="00C82BE4" w:rsidRDefault="00C82BE4" w:rsidP="00C82BE4">
      <w:pPr>
        <w:pStyle w:val="Heading3"/>
        <w:numPr>
          <w:ilvl w:val="2"/>
          <w:numId w:val="24"/>
        </w:numPr>
        <w:suppressAutoHyphens/>
        <w:spacing w:after="60"/>
        <w:ind w:right="-180"/>
      </w:pPr>
      <w:bookmarkStart w:id="177" w:name="_Toc258604175"/>
      <w:r>
        <w:t>The WSDL Model</w:t>
      </w:r>
      <w:bookmarkEnd w:id="177"/>
    </w:p>
    <w:p w:rsidR="00C82BE4" w:rsidRDefault="00C82BE4" w:rsidP="00C82BE4">
      <w:r>
        <w:t xml:space="preserve">The WSDL Model is one of the most complex Derived Models, owing to the complexity of WSDL itself.  The WSDL Model contains substantial richness because of the value in being able to perform highly refined queries using logical artifact representations of most of a WSDL document’s constituent components.  </w:t>
      </w:r>
    </w:p>
    <w:p w:rsidR="00C82BE4" w:rsidRDefault="00B62353" w:rsidP="00320F3D">
      <w:r>
        <w:fldChar w:fldCharType="begin"/>
      </w:r>
      <w:r w:rsidR="00422304">
        <w:instrText xml:space="preserve"> REF _Ref225591291 \h </w:instrText>
      </w:r>
      <w:r>
        <w:fldChar w:fldCharType="separate"/>
      </w:r>
      <w:r w:rsidR="00C82BE4">
        <w:t xml:space="preserve">Figure </w:t>
      </w:r>
      <w:r w:rsidR="00C82BE4">
        <w:rPr>
          <w:noProof/>
        </w:rPr>
        <w:t>7</w:t>
      </w:r>
      <w:r>
        <w:fldChar w:fldCharType="end"/>
      </w:r>
      <w:r w:rsidR="00C82BE4">
        <w:t xml:space="preserve"> and </w:t>
      </w:r>
      <w:r>
        <w:fldChar w:fldCharType="begin"/>
      </w:r>
      <w:r w:rsidR="00422304">
        <w:instrText xml:space="preserve"> REF _Ref242717814 \h </w:instrText>
      </w:r>
      <w:r>
        <w:fldChar w:fldCharType="separate"/>
      </w:r>
      <w:r w:rsidR="00C82BE4">
        <w:t xml:space="preserve">Figure </w:t>
      </w:r>
      <w:r w:rsidR="00C82BE4">
        <w:rPr>
          <w:noProof/>
        </w:rPr>
        <w:t>8</w:t>
      </w:r>
      <w:r>
        <w:fldChar w:fldCharType="end"/>
      </w:r>
      <w:r w:rsidR="00C82BE4">
        <w:t xml:space="preserve"> below provides a conceptual model representing the logical artifacts and their Derived Relationships in the WSDL Model.   This model is intended to mirror the structure of a WSDL file.  In most cases, the artifact names exactly match corresponding data types in WSDL (e.g., </w:t>
      </w:r>
      <w:r w:rsidR="00C82BE4">
        <w:rPr>
          <w:i/>
        </w:rPr>
        <w:t>Message, PortType, Operation, Binding, Service, Port</w:t>
      </w:r>
      <w:r w:rsidR="00C82BE4">
        <w:t xml:space="preserve">, and so on). </w:t>
      </w:r>
    </w:p>
    <w:p w:rsidR="00C82BE4" w:rsidRDefault="00C82BE4" w:rsidP="00C82BE4">
      <w:pPr>
        <w:ind w:right="-1440"/>
      </w:pPr>
    </w:p>
    <w:p w:rsidR="00C82BE4" w:rsidRDefault="00834401" w:rsidP="00C82BE4">
      <w:pPr>
        <w:ind w:right="-180"/>
      </w:pPr>
      <w:r>
        <w:rPr>
          <w:noProof/>
        </w:rPr>
        <w:lastRenderedPageBreak/>
        <w:drawing>
          <wp:inline distT="0" distB="0" distL="0" distR="0" wp14:anchorId="66E47682" wp14:editId="65A34832">
            <wp:extent cx="5943600" cy="5638800"/>
            <wp:effectExtent l="25400" t="0" r="0" b="0"/>
            <wp:docPr id="25" name="Picture 24" descr="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png"/>
                    <pic:cNvPicPr/>
                  </pic:nvPicPr>
                  <pic:blipFill>
                    <a:blip r:embed="rId34"/>
                    <a:srcRect b="34535"/>
                    <a:stretch>
                      <a:fillRect/>
                    </a:stretch>
                  </pic:blipFill>
                  <pic:spPr>
                    <a:xfrm>
                      <a:off x="0" y="0"/>
                      <a:ext cx="5943600" cy="5638800"/>
                    </a:xfrm>
                    <a:prstGeom prst="rect">
                      <a:avLst/>
                    </a:prstGeom>
                  </pic:spPr>
                </pic:pic>
              </a:graphicData>
            </a:graphic>
          </wp:inline>
        </w:drawing>
      </w:r>
    </w:p>
    <w:p w:rsidR="00C82BE4" w:rsidRDefault="00C82BE4" w:rsidP="00C82BE4">
      <w:pPr>
        <w:pStyle w:val="Caption"/>
      </w:pPr>
      <w:bookmarkStart w:id="178" w:name="_Ref242718499"/>
      <w:bookmarkStart w:id="179" w:name="_Ref225591291"/>
      <w:bookmarkStart w:id="180" w:name="_Toc258604201"/>
      <w:r>
        <w:t xml:space="preserve">Figure </w:t>
      </w:r>
      <w:r w:rsidR="007B6ED9">
        <w:fldChar w:fldCharType="begin"/>
      </w:r>
      <w:r w:rsidR="007B6ED9">
        <w:instrText xml:space="preserve"> SEQ "Figure" \*Arabic </w:instrText>
      </w:r>
      <w:r w:rsidR="007B6ED9">
        <w:fldChar w:fldCharType="separate"/>
      </w:r>
      <w:r>
        <w:rPr>
          <w:noProof/>
        </w:rPr>
        <w:t>7</w:t>
      </w:r>
      <w:r w:rsidR="007B6ED9">
        <w:rPr>
          <w:noProof/>
        </w:rPr>
        <w:fldChar w:fldCharType="end"/>
      </w:r>
      <w:bookmarkEnd w:id="178"/>
      <w:bookmarkEnd w:id="179"/>
      <w:r>
        <w:t>:  Conceptual Diagram of WSDL Model: Part 1</w:t>
      </w:r>
      <w:bookmarkEnd w:id="180"/>
    </w:p>
    <w:p w:rsidR="00C82BE4" w:rsidRDefault="00FA3C24" w:rsidP="00C82BE4">
      <w:pPr>
        <w:keepNext/>
        <w:jc w:val="center"/>
      </w:pPr>
      <w:r>
        <w:rPr>
          <w:noProof/>
        </w:rPr>
        <w:lastRenderedPageBreak/>
        <w:drawing>
          <wp:inline distT="0" distB="0" distL="0" distR="0" wp14:anchorId="44158061" wp14:editId="07EAD764">
            <wp:extent cx="5918200" cy="7302500"/>
            <wp:effectExtent l="25400" t="0" r="0" b="0"/>
            <wp:docPr id="2" name="Picture 1" descr="W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2.png"/>
                    <pic:cNvPicPr/>
                  </pic:nvPicPr>
                  <pic:blipFill>
                    <a:blip r:embed="rId35"/>
                    <a:srcRect r="427" b="6486"/>
                    <a:stretch>
                      <a:fillRect/>
                    </a:stretch>
                  </pic:blipFill>
                  <pic:spPr>
                    <a:xfrm>
                      <a:off x="0" y="0"/>
                      <a:ext cx="5918200" cy="7302500"/>
                    </a:xfrm>
                    <a:prstGeom prst="rect">
                      <a:avLst/>
                    </a:prstGeom>
                  </pic:spPr>
                </pic:pic>
              </a:graphicData>
            </a:graphic>
          </wp:inline>
        </w:drawing>
      </w:r>
    </w:p>
    <w:p w:rsidR="00C82BE4" w:rsidRDefault="00C82BE4" w:rsidP="00C82BE4">
      <w:pPr>
        <w:pStyle w:val="Caption"/>
      </w:pPr>
      <w:bookmarkStart w:id="181" w:name="_Ref242717814"/>
      <w:bookmarkStart w:id="182" w:name="_Toc258604202"/>
      <w:r>
        <w:t xml:space="preserve">Figure </w:t>
      </w:r>
      <w:r w:rsidR="007B6ED9">
        <w:fldChar w:fldCharType="begin"/>
      </w:r>
      <w:r w:rsidR="007B6ED9">
        <w:instrText xml:space="preserve"> SEQ "Figure" \*Arabic </w:instrText>
      </w:r>
      <w:r w:rsidR="007B6ED9">
        <w:fldChar w:fldCharType="separate"/>
      </w:r>
      <w:r>
        <w:rPr>
          <w:noProof/>
        </w:rPr>
        <w:t>8</w:t>
      </w:r>
      <w:r w:rsidR="007B6ED9">
        <w:rPr>
          <w:noProof/>
        </w:rPr>
        <w:fldChar w:fldCharType="end"/>
      </w:r>
      <w:bookmarkEnd w:id="181"/>
      <w:r>
        <w:t>:  Conceptual Diagram of WSDL Model: Part 2</w:t>
      </w:r>
      <w:bookmarkEnd w:id="182"/>
    </w:p>
    <w:p w:rsidR="00320F3D" w:rsidRDefault="00320F3D" w:rsidP="00320F3D">
      <w:r>
        <w:t xml:space="preserve">Note that aggregation relationships in these diagrams are modeled as Derived Relationships in the WSDL Model schema found in Appendix </w:t>
      </w:r>
      <w:r w:rsidR="00B62353">
        <w:fldChar w:fldCharType="begin"/>
      </w:r>
      <w:r>
        <w:instrText xml:space="preserve"> REF _Ref157582360 \r \h </w:instrText>
      </w:r>
      <w:r w:rsidR="00B62353">
        <w:fldChar w:fldCharType="separate"/>
      </w:r>
      <w:r>
        <w:t>H.3</w:t>
      </w:r>
      <w:r w:rsidR="00B62353">
        <w:fldChar w:fldCharType="end"/>
      </w:r>
      <w:r>
        <w:t xml:space="preserve">.  </w:t>
      </w:r>
    </w:p>
    <w:p w:rsidR="00320F3D" w:rsidRDefault="00320F3D" w:rsidP="00320F3D">
      <w:r>
        <w:lastRenderedPageBreak/>
        <w:t xml:space="preserve">Note that the WsdlExtension Artifact Type illustrated in </w:t>
      </w:r>
      <w:r w:rsidR="00B62353">
        <w:fldChar w:fldCharType="begin"/>
      </w:r>
      <w:r>
        <w:instrText xml:space="preserve"> REF _Ref242717814 \h </w:instrText>
      </w:r>
      <w:r w:rsidR="00B62353">
        <w:fldChar w:fldCharType="separate"/>
      </w:r>
      <w:r>
        <w:t xml:space="preserve">Figure </w:t>
      </w:r>
      <w:r>
        <w:rPr>
          <w:noProof/>
        </w:rPr>
        <w:t>8</w:t>
      </w:r>
      <w:r w:rsidR="00B62353">
        <w:fldChar w:fldCharType="end"/>
      </w:r>
      <w:r>
        <w:t xml:space="preserve"> below is used to model extensibility elements for any given WSDL element. This supports WSDL extensions that the repository does not recognize.</w:t>
      </w:r>
    </w:p>
    <w:p w:rsidR="00C82BE4" w:rsidRDefault="00C82BE4" w:rsidP="00C82BE4">
      <w:r>
        <w:t xml:space="preserve">The WsdlDerivedArtifactType is a modeling convenience from which all WSDL related metadata artifacts extend.  It contains a </w:t>
      </w:r>
      <w:r>
        <w:rPr>
          <w:i/>
        </w:rPr>
        <w:t>namespace</w:t>
      </w:r>
      <w:r>
        <w:t xml:space="preserve"> attribute that is the namespace of the WSDL document and it applies to every Derived Artifact instance for that Document.  It also has an </w:t>
      </w:r>
      <w:r>
        <w:rPr>
          <w:i/>
        </w:rPr>
        <w:t>extension</w:t>
      </w:r>
      <w:r>
        <w:t xml:space="preserve"> Derived Relationship which serves to identify the set of WSDL extensions which apply to the Derived Artifact.</w:t>
      </w:r>
    </w:p>
    <w:p w:rsidR="00C82BE4" w:rsidRDefault="00C82BE4" w:rsidP="00C82BE4">
      <w:r>
        <w:t xml:space="preserve">A WSDL document can import, include and redefine XSD document(s), as well as import other WSDL documents.  Similarly, an XSD document can import, include and redefine other XSD documents.  The model supports each of these capabilities with the Derived. </w:t>
      </w:r>
    </w:p>
    <w:p w:rsidR="00C82BE4" w:rsidRDefault="00C82BE4" w:rsidP="00C82BE4"/>
    <w:p w:rsidR="00C82BE4" w:rsidRDefault="00C82BE4" w:rsidP="00C82BE4">
      <w:r>
        <w:t xml:space="preserve"> </w:t>
      </w:r>
    </w:p>
    <w:p w:rsidR="00C82BE4" w:rsidRDefault="00C82BE4" w:rsidP="00C82BE4"/>
    <w:p w:rsidR="00C82BE4" w:rsidRDefault="00C82BE4" w:rsidP="00C82BE4">
      <w:pPr>
        <w:pageBreakBefore/>
      </w:pPr>
    </w:p>
    <w:p w:rsidR="00C82BE4" w:rsidRDefault="00C82BE4" w:rsidP="00C82BE4">
      <w:pPr>
        <w:pStyle w:val="Heading3"/>
        <w:numPr>
          <w:ilvl w:val="2"/>
          <w:numId w:val="24"/>
        </w:numPr>
        <w:suppressAutoHyphens/>
        <w:spacing w:after="60"/>
      </w:pPr>
      <w:bookmarkStart w:id="183" w:name="_Toc258604176"/>
      <w:r>
        <w:t>The SOAPWSDL Model</w:t>
      </w:r>
      <w:bookmarkEnd w:id="183"/>
    </w:p>
    <w:p w:rsidR="00C82BE4" w:rsidRDefault="00C82BE4" w:rsidP="00C82BE4">
      <w:r>
        <w:t xml:space="preserve">The SOAPWSDL Model contains the SOAP 1.1 binding specific WSDL Model artifacts for WSDL 1.1.  It is separated into its own Model and schema to simplify its use.  </w:t>
      </w:r>
      <w:r w:rsidR="00B62353">
        <w:fldChar w:fldCharType="begin"/>
      </w:r>
      <w:r w:rsidR="00422304">
        <w:instrText xml:space="preserve"> REF _Ref225608077 \h </w:instrText>
      </w:r>
      <w:r w:rsidR="00B62353">
        <w:fldChar w:fldCharType="separate"/>
      </w:r>
      <w:r>
        <w:t xml:space="preserve">Figure </w:t>
      </w:r>
      <w:r>
        <w:rPr>
          <w:noProof/>
        </w:rPr>
        <w:t>10</w:t>
      </w:r>
      <w:r w:rsidR="00B62353">
        <w:fldChar w:fldCharType="end"/>
      </w:r>
      <w:r>
        <w:t xml:space="preserve"> below illustrates a conceptual model of the relevant SOAP WSDL Model artifacts. </w:t>
      </w:r>
    </w:p>
    <w:p w:rsidR="00C82BE4" w:rsidRDefault="00C82BE4" w:rsidP="00C82BE4"/>
    <w:p w:rsidR="00C82BE4" w:rsidRDefault="00834401" w:rsidP="00C82BE4">
      <w:pPr>
        <w:keepNext/>
        <w:jc w:val="center"/>
      </w:pPr>
      <w:r>
        <w:rPr>
          <w:noProof/>
        </w:rPr>
        <w:drawing>
          <wp:inline distT="0" distB="0" distL="0" distR="0" wp14:anchorId="5755DC1C" wp14:editId="13EA14A3">
            <wp:extent cx="5943600" cy="2552700"/>
            <wp:effectExtent l="25400" t="0" r="0" b="0"/>
            <wp:docPr id="31" name="Picture 30" descr="Soap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Wsdl.png"/>
                    <pic:cNvPicPr/>
                  </pic:nvPicPr>
                  <pic:blipFill>
                    <a:blip r:embed="rId36"/>
                    <a:srcRect b="69124"/>
                    <a:stretch>
                      <a:fillRect/>
                    </a:stretch>
                  </pic:blipFill>
                  <pic:spPr>
                    <a:xfrm>
                      <a:off x="0" y="0"/>
                      <a:ext cx="5943600" cy="2552700"/>
                    </a:xfrm>
                    <a:prstGeom prst="rect">
                      <a:avLst/>
                    </a:prstGeom>
                  </pic:spPr>
                </pic:pic>
              </a:graphicData>
            </a:graphic>
          </wp:inline>
        </w:drawing>
      </w:r>
    </w:p>
    <w:p w:rsidR="00C82BE4" w:rsidRDefault="00C82BE4" w:rsidP="00C82BE4">
      <w:pPr>
        <w:pStyle w:val="Caption"/>
      </w:pPr>
      <w:bookmarkStart w:id="184" w:name="_Ref242718939"/>
      <w:bookmarkStart w:id="185" w:name="_Ref225608077"/>
      <w:bookmarkStart w:id="186" w:name="_Toc258604204"/>
      <w:r>
        <w:t xml:space="preserve">Figure </w:t>
      </w:r>
      <w:r w:rsidR="007B6ED9">
        <w:fldChar w:fldCharType="begin"/>
      </w:r>
      <w:r w:rsidR="007B6ED9">
        <w:instrText xml:space="preserve"> SEQ "Figure" \*Arabic </w:instrText>
      </w:r>
      <w:r w:rsidR="007B6ED9">
        <w:fldChar w:fldCharType="separate"/>
      </w:r>
      <w:r>
        <w:rPr>
          <w:noProof/>
        </w:rPr>
        <w:t>10</w:t>
      </w:r>
      <w:r w:rsidR="007B6ED9">
        <w:rPr>
          <w:noProof/>
        </w:rPr>
        <w:fldChar w:fldCharType="end"/>
      </w:r>
      <w:bookmarkEnd w:id="184"/>
      <w:bookmarkEnd w:id="185"/>
      <w:r>
        <w:t>:  Conceptualized Diagram of the SOAP WSDL Model</w:t>
      </w:r>
      <w:bookmarkEnd w:id="186"/>
    </w:p>
    <w:p w:rsidR="00C82BE4" w:rsidRDefault="00C82BE4" w:rsidP="00C82BE4"/>
    <w:p w:rsidR="00C82BE4" w:rsidRDefault="00C82BE4" w:rsidP="00C82BE4">
      <w:pPr>
        <w:pStyle w:val="Heading2"/>
        <w:numPr>
          <w:ilvl w:val="1"/>
          <w:numId w:val="24"/>
        </w:numPr>
        <w:suppressAutoHyphens/>
        <w:spacing w:after="60"/>
      </w:pPr>
      <w:bookmarkStart w:id="187" w:name="_Toc258604177"/>
      <w:r>
        <w:t>Referencing S-RAMP Artifacts</w:t>
      </w:r>
      <w:bookmarkEnd w:id="187"/>
    </w:p>
    <w:p w:rsidR="00C82BE4" w:rsidRDefault="00F5153F" w:rsidP="00C82BE4">
      <w:r>
        <w:t>T</w:t>
      </w:r>
      <w:r w:rsidR="00C82BE4">
        <w:t>he syntax for referencing Artifact Type(s)</w:t>
      </w:r>
      <w:r>
        <w:t xml:space="preserve"> is defined in each of</w:t>
      </w:r>
      <w:r w:rsidR="00C82BE4">
        <w:t xml:space="preserve"> the S-RAMP bindings (e.g., the S-RAMP Atom Binding).  Please refer to the appropriate binding specific document of this specification for details.</w:t>
      </w: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Default="00F5153F" w:rsidP="00C07015">
      <w:pPr>
        <w:pStyle w:val="Heading3"/>
        <w:numPr>
          <w:ilvl w:val="2"/>
          <w:numId w:val="24"/>
        </w:numPr>
        <w:suppressAutoHyphens/>
        <w:spacing w:after="60"/>
      </w:pPr>
      <w:r>
        <w:t>Notional Syntax</w:t>
      </w:r>
    </w:p>
    <w:p w:rsidR="00C82BE4" w:rsidRDefault="00F5153F" w:rsidP="00C82BE4">
      <w:r>
        <w:t>One possible syntax is as follows and is used in several examples within this specification</w:t>
      </w:r>
      <w:r w:rsidR="00C82BE4">
        <w:t>:</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/s-ramp/{ArtifactModel}/{ArtifactType}</w:t>
      </w:r>
    </w:p>
    <w:p w:rsidR="00C82BE4" w:rsidRDefault="00C82BE4" w:rsidP="00C82BE4"/>
    <w:p w:rsidR="00C82BE4" w:rsidRDefault="00C82BE4" w:rsidP="00C82BE4">
      <w:r>
        <w:t>Note that each successive component of this syntax is optional.  Specifically</w:t>
      </w:r>
    </w:p>
    <w:p w:rsidR="00C82BE4" w:rsidRDefault="00C82BE4" w:rsidP="00C82BE4">
      <w:pPr>
        <w:numPr>
          <w:ilvl w:val="0"/>
          <w:numId w:val="30"/>
          <w:numberingChange w:id="188" w:author="kurt stam" w:date="2012-11-30T09:19:00Z" w:original=""/>
        </w:numPr>
        <w:suppressAutoHyphens/>
        <w:spacing w:before="60" w:after="60"/>
      </w:pPr>
      <w:r>
        <w:t>A reference of  “/s-ramp” refers to all Artifact Types in all models</w:t>
      </w:r>
    </w:p>
    <w:p w:rsidR="00C82BE4" w:rsidRDefault="00C82BE4" w:rsidP="00C82BE4">
      <w:pPr>
        <w:numPr>
          <w:ilvl w:val="0"/>
          <w:numId w:val="30"/>
          <w:numberingChange w:id="189" w:author="kurt stam" w:date="2012-11-30T09:19:00Z" w:original=""/>
        </w:numPr>
        <w:suppressAutoHyphens/>
        <w:spacing w:before="60" w:after="60"/>
      </w:pPr>
      <w:r>
        <w:t xml:space="preserve">A reference of “/s-ramp/{Artifact Model}” refers to all Artifact Types within the specified Artifact Model. </w:t>
      </w:r>
    </w:p>
    <w:p w:rsidR="00C82BE4" w:rsidRDefault="00C82BE4" w:rsidP="00C82BE4">
      <w:pPr>
        <w:numPr>
          <w:ilvl w:val="0"/>
          <w:numId w:val="30"/>
          <w:numberingChange w:id="190" w:author="kurt stam" w:date="2012-11-30T09:19:00Z" w:original=""/>
        </w:numPr>
        <w:suppressAutoHyphens/>
        <w:spacing w:before="60" w:after="60"/>
      </w:pPr>
      <w:r w:rsidRPr="00C74FF0">
        <w:t>Refer</w:t>
      </w:r>
      <w:r>
        <w:t>ences of the form</w:t>
      </w:r>
      <w:r w:rsidRPr="00C74FF0">
        <w:t xml:space="preserve"> “//{ArtifactModel}” or “//{ArtifactType}” are also permitted.</w:t>
      </w:r>
    </w:p>
    <w:p w:rsidR="00C82BE4" w:rsidRDefault="00C82BE4" w:rsidP="00C82BE4"/>
    <w:p w:rsidR="00C82BE4" w:rsidRDefault="00F5153F" w:rsidP="00C82BE4">
      <w:r>
        <w:lastRenderedPageBreak/>
        <w:fldChar w:fldCharType="begin"/>
      </w:r>
      <w:r>
        <w:instrText xml:space="preserve"> REF _Ref225579143 \h </w:instrText>
      </w:r>
      <w:r>
        <w:fldChar w:fldCharType="separate"/>
      </w:r>
      <w:r>
        <w:t xml:space="preserve">Table </w:t>
      </w:r>
      <w:r>
        <w:rPr>
          <w:noProof/>
        </w:rPr>
        <w:t>6</w:t>
      </w:r>
      <w:r>
        <w:fldChar w:fldCharType="end"/>
      </w:r>
      <w:r>
        <w:t xml:space="preserve"> </w:t>
      </w:r>
      <w:r w:rsidR="00C82BE4">
        <w:t xml:space="preserve">below provides the </w:t>
      </w:r>
      <w:del w:id="191" w:author="Eric Wittmann" w:date="2012-12-04T11:25:00Z">
        <w:r w:rsidR="00C82BE4" w:rsidDel="009666C8">
          <w:delText xml:space="preserve">valid </w:delText>
        </w:r>
      </w:del>
      <w:ins w:id="192" w:author="Eric Wittmann" w:date="2012-12-04T11:25:00Z">
        <w:r w:rsidR="009666C8">
          <w:t xml:space="preserve">pre-defined </w:t>
        </w:r>
      </w:ins>
      <w:r w:rsidR="00C82BE4">
        <w:t xml:space="preserve">values for Artifact Model and Artifact Types.  Abstract types are not included since they cannot be instantiated. </w:t>
      </w:r>
    </w:p>
    <w:p w:rsidR="00C82BE4" w:rsidRDefault="00C82BE4" w:rsidP="00C82BE4"/>
    <w:p w:rsidR="00C82BE4" w:rsidRDefault="00C82BE4" w:rsidP="00C82BE4">
      <w:pPr>
        <w:pStyle w:val="Caption"/>
        <w:keepNext/>
      </w:pPr>
      <w:bookmarkStart w:id="193" w:name="_Ref225579143"/>
      <w:bookmarkStart w:id="194" w:name="_Toc258604210"/>
      <w:r>
        <w:t>Table</w:t>
      </w:r>
      <w:r w:rsidR="00070E63">
        <w:t xml:space="preserve"> </w:t>
      </w:r>
      <w:bookmarkEnd w:id="193"/>
      <w:r w:rsidR="00070E63">
        <w:t>6</w:t>
      </w:r>
      <w:r>
        <w:t>:  Artifact Models and Types</w:t>
      </w:r>
      <w:bookmarkEnd w:id="194"/>
    </w:p>
    <w:tbl>
      <w:tblPr>
        <w:tblW w:w="0" w:type="auto"/>
        <w:tblInd w:w="715" w:type="dxa"/>
        <w:tblLayout w:type="fixed"/>
        <w:tblLook w:val="0000" w:firstRow="0" w:lastRow="0" w:firstColumn="0" w:lastColumn="0" w:noHBand="0" w:noVBand="0"/>
      </w:tblPr>
      <w:tblGrid>
        <w:gridCol w:w="2302"/>
        <w:gridCol w:w="5221"/>
      </w:tblGrid>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b/>
                <w:bCs/>
              </w:rPr>
            </w:pPr>
            <w:r w:rsidRPr="003608B0">
              <w:rPr>
                <w:b/>
                <w:bCs/>
              </w:rPr>
              <w:t>Artifact Model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b/>
                <w:bCs/>
              </w:rPr>
            </w:pPr>
            <w:r w:rsidRPr="003608B0">
              <w:rPr>
                <w:b/>
                <w:bCs/>
              </w:rPr>
              <w:t>Artifact Type</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core</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XmlDocument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xsd</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AttributeDeclaration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SimpleTypeDeclaration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ComplexTypeDeclaration</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policy</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PolicyExpression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PolicyAttachment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soapWsdl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SoapAddress</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SoapBinding</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WsdlService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WsdlExtension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Part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 xml:space="preserve">Message </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Fault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BindingOperationFault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serviceImplementation</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Organization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ServiceEndpoint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ServiceInstance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ServiceOperation</w:t>
            </w:r>
          </w:p>
        </w:tc>
      </w:tr>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del w:id="195" w:author="Eric Wittmann" w:date="2012-12-04T11:25:00Z">
              <w:r w:rsidRPr="003608B0" w:rsidDel="009666C8">
                <w:rPr>
                  <w:sz w:val="18"/>
                </w:rPr>
                <w:delText>user</w:delText>
              </w:r>
            </w:del>
            <w:ins w:id="196" w:author="Eric Wittmann" w:date="2012-12-04T11:25:00Z">
              <w:r w:rsidR="009666C8">
                <w:rPr>
                  <w:sz w:val="18"/>
                </w:rPr>
                <w:t>ext</w:t>
              </w:r>
            </w:ins>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A27E80">
            <w:pPr>
              <w:snapToGrid w:val="0"/>
              <w:rPr>
                <w:sz w:val="18"/>
              </w:rPr>
            </w:pPr>
            <w:r w:rsidRPr="003608B0">
              <w:rPr>
                <w:sz w:val="18"/>
              </w:rPr>
              <w:t>{</w:t>
            </w:r>
            <w:del w:id="197" w:author="Eric Wittmann" w:date="2012-12-04T11:25:00Z">
              <w:r w:rsidRPr="003608B0" w:rsidDel="00A27E80">
                <w:rPr>
                  <w:sz w:val="18"/>
                </w:rPr>
                <w:delText>User Defined</w:delText>
              </w:r>
            </w:del>
            <w:ins w:id="198" w:author="Eric Wittmann" w:date="2012-12-04T11:25:00Z">
              <w:r w:rsidR="00A27E80">
                <w:rPr>
                  <w:sz w:val="18"/>
                </w:rPr>
                <w:t>Extended</w:t>
              </w:r>
            </w:ins>
            <w:r w:rsidRPr="003608B0">
              <w:rPr>
                <w:sz w:val="18"/>
              </w:rPr>
              <w:t xml:space="preserve"> Artifact Type}</w:t>
            </w:r>
          </w:p>
        </w:tc>
      </w:tr>
      <w:tr w:rsidR="00C82BE4" w:rsidRPr="003608B0">
        <w:tc>
          <w:tcPr>
            <w:tcW w:w="2302" w:type="dxa"/>
            <w:vMerge w:val="restart"/>
            <w:tcBorders>
              <w:top w:val="single" w:sz="4" w:space="0" w:color="000000"/>
              <w:left w:val="single" w:sz="4" w:space="0" w:color="000000"/>
            </w:tcBorders>
            <w:shd w:val="clear" w:color="auto" w:fill="auto"/>
          </w:tcPr>
          <w:p w:rsidR="00C82BE4" w:rsidRPr="003608B0" w:rsidRDefault="00C82BE4">
            <w:pPr>
              <w:snapToGrid w:val="0"/>
              <w:rPr>
                <w:sz w:val="18"/>
              </w:rPr>
            </w:pPr>
            <w:r w:rsidRPr="003608B0">
              <w:rPr>
                <w:sz w:val="18"/>
              </w:rPr>
              <w:t>soa</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C82BE4">
            <w:pPr>
              <w:snapToGrid w:val="0"/>
              <w:rPr>
                <w:sz w:val="18"/>
              </w:rPr>
            </w:pPr>
            <w:r w:rsidRPr="003608B0">
              <w:rPr>
                <w:sz w:val="18"/>
              </w:rPr>
              <w:t>{See The Open Group’s SOA Ontology for the normative list of Artifact names.  They are reproduced here for clarity.}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HumanActor</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Effect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Event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InformationType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OrchestrationProcess</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PolicySubject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ServiceContract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ServiceInterface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System</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Task</w:t>
            </w:r>
          </w:p>
        </w:tc>
      </w:tr>
    </w:tbl>
    <w:p w:rsidR="00C82BE4" w:rsidRDefault="00C82BE4" w:rsidP="00C82BE4"/>
    <w:p w:rsidR="00C82BE4" w:rsidRDefault="00C82BE4" w:rsidP="00C82BE4">
      <w:r>
        <w:t>Below are some examples of S-RAMP model and Artifact Type references</w:t>
      </w:r>
      <w:r w:rsidR="00F5153F">
        <w:t xml:space="preserve"> using the notional syntax described above</w:t>
      </w:r>
      <w:r>
        <w:t xml:space="preserve">.  </w:t>
      </w:r>
    </w:p>
    <w:p w:rsidR="00C82BE4" w:rsidRDefault="00C82BE4" w:rsidP="00C82BE4"/>
    <w:p w:rsidR="00C82BE4" w:rsidRDefault="00C82BE4" w:rsidP="00C82BE4">
      <w:pPr>
        <w:pStyle w:val="Caption"/>
      </w:pPr>
      <w:bookmarkStart w:id="199" w:name="_Toc258604215"/>
      <w:r>
        <w:t xml:space="preserve">Example </w:t>
      </w:r>
      <w:r w:rsidR="007B6ED9">
        <w:fldChar w:fldCharType="begin"/>
      </w:r>
      <w:r w:rsidR="007B6ED9">
        <w:instrText xml:space="preserve"> SEQ "Example" \*Arabic </w:instrText>
      </w:r>
      <w:r w:rsidR="007B6ED9">
        <w:fldChar w:fldCharType="separate"/>
      </w:r>
      <w:r>
        <w:rPr>
          <w:noProof/>
        </w:rPr>
        <w:t>1</w:t>
      </w:r>
      <w:r w:rsidR="007B6ED9">
        <w:rPr>
          <w:noProof/>
        </w:rPr>
        <w:fldChar w:fldCharType="end"/>
      </w:r>
      <w:r>
        <w:t>:  Artifact Model and Type References</w:t>
      </w:r>
      <w:bookmarkEnd w:id="199"/>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 xml:space="preserve">/s-ramp </w:t>
      </w:r>
    </w:p>
    <w:p w:rsidR="00C82BE4" w:rsidRDefault="00C82BE4" w:rsidP="00C82BE4">
      <w:pPr>
        <w:numPr>
          <w:ilvl w:val="1"/>
          <w:numId w:val="32"/>
          <w:numberingChange w:id="200"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all Artifact Types in the repository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w:t>
      </w:r>
      <w:r>
        <w:rPr>
          <w:rFonts w:ascii="Courier New" w:hAnsi="Courier New" w:cs="Courier New"/>
          <w:sz w:val="16"/>
          <w:szCs w:val="16"/>
        </w:rPr>
        <w:tab/>
        <w:t xml:space="preserve">or </w:t>
      </w:r>
      <w:r>
        <w:rPr>
          <w:rFonts w:ascii="Courier New" w:hAnsi="Courier New" w:cs="Courier New"/>
          <w:sz w:val="16"/>
          <w:szCs w:val="16"/>
        </w:rPr>
        <w:tab/>
        <w:t>//xsd</w:t>
      </w:r>
    </w:p>
    <w:p w:rsidR="00C82BE4" w:rsidRDefault="00C82BE4" w:rsidP="00C82BE4">
      <w:pPr>
        <w:numPr>
          <w:ilvl w:val="1"/>
          <w:numId w:val="32"/>
          <w:numberingChange w:id="201"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Artifact Types in the XSD Model (e.g., </w:t>
      </w:r>
      <w:r>
        <w:rPr>
          <w:rFonts w:ascii="Courier New" w:hAnsi="Courier New" w:cs="Courier New"/>
          <w:i/>
          <w:sz w:val="16"/>
          <w:szCs w:val="16"/>
        </w:rPr>
        <w:t>XsdDocument</w:t>
      </w:r>
      <w:r>
        <w:rPr>
          <w:rFonts w:ascii="Courier New" w:hAnsi="Courier New" w:cs="Courier New"/>
          <w:sz w:val="16"/>
          <w:szCs w:val="16"/>
        </w:rPr>
        <w:t xml:space="preserve">, </w:t>
      </w:r>
      <w:r>
        <w:rPr>
          <w:rFonts w:ascii="Courier New" w:hAnsi="Courier New" w:cs="Courier New"/>
          <w:i/>
          <w:sz w:val="16"/>
          <w:szCs w:val="16"/>
        </w:rPr>
        <w:t>XsdType</w:t>
      </w:r>
      <w:r>
        <w:rPr>
          <w:rFonts w:ascii="Courier New" w:hAnsi="Courier New" w:cs="Courier New"/>
          <w:sz w:val="16"/>
          <w:szCs w:val="16"/>
        </w:rPr>
        <w:t xml:space="preserve">, …) </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lastRenderedPageBreak/>
        <w:t>/s-ramp/xsd/XsdType</w:t>
      </w:r>
      <w:r>
        <w:rPr>
          <w:rFonts w:ascii="Courier New" w:hAnsi="Courier New" w:cs="Courier New"/>
          <w:sz w:val="16"/>
          <w:szCs w:val="16"/>
        </w:rPr>
        <w:tab/>
        <w:t xml:space="preserve">or </w:t>
      </w:r>
      <w:r>
        <w:rPr>
          <w:rFonts w:ascii="Courier New" w:hAnsi="Courier New" w:cs="Courier New"/>
          <w:sz w:val="16"/>
          <w:szCs w:val="16"/>
        </w:rPr>
        <w:tab/>
        <w:t>//XsdType</w:t>
      </w:r>
    </w:p>
    <w:p w:rsidR="00C82BE4" w:rsidRDefault="00C82BE4" w:rsidP="00C82BE4">
      <w:pPr>
        <w:numPr>
          <w:ilvl w:val="1"/>
          <w:numId w:val="32"/>
          <w:numberingChange w:id="202" w:author="kurt stam" w:date="2012-11-30T09:19:00Z" w:original="o"/>
        </w:numPr>
        <w:suppressAutoHyphens/>
        <w:spacing w:before="0" w:after="0" w:line="276" w:lineRule="auto"/>
        <w:rPr>
          <w:rFonts w:ascii="Courier New" w:hAnsi="Courier New" w:cs="Courier New"/>
          <w:i/>
          <w:sz w:val="16"/>
          <w:szCs w:val="16"/>
        </w:rPr>
      </w:pPr>
      <w:r>
        <w:rPr>
          <w:rFonts w:ascii="Courier New" w:hAnsi="Courier New" w:cs="Courier New"/>
          <w:sz w:val="16"/>
          <w:szCs w:val="16"/>
        </w:rPr>
        <w:t>References the XsdType Artifact Type in the XSD Model</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/s-ramp/soa/Service</w:t>
      </w:r>
    </w:p>
    <w:p w:rsidR="00C82BE4" w:rsidRDefault="00C82BE4" w:rsidP="00C82BE4">
      <w:pPr>
        <w:numPr>
          <w:ilvl w:val="1"/>
          <w:numId w:val="32"/>
          <w:numberingChange w:id="203"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w:t>
      </w:r>
      <w:r>
        <w:rPr>
          <w:rFonts w:ascii="Courier New" w:hAnsi="Courier New" w:cs="Courier New"/>
          <w:i/>
          <w:sz w:val="16"/>
          <w:szCs w:val="16"/>
        </w:rPr>
        <w:t>Service</w:t>
      </w:r>
      <w:r>
        <w:rPr>
          <w:rFonts w:ascii="Courier New" w:hAnsi="Courier New" w:cs="Courier New"/>
          <w:sz w:val="16"/>
          <w:szCs w:val="16"/>
        </w:rPr>
        <w:t xml:space="preserve"> Artifacts Types in the SOA Model (included by reference to The Open Group’s SOA Ontology)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/s-ramp/wsdl/Port</w:t>
      </w:r>
    </w:p>
    <w:p w:rsidR="00C82BE4" w:rsidRDefault="00C82BE4" w:rsidP="00C82BE4">
      <w:pPr>
        <w:numPr>
          <w:ilvl w:val="1"/>
          <w:numId w:val="32"/>
          <w:numberingChange w:id="204"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the Port Artifact Type in the WSDL Model</w:t>
      </w:r>
    </w:p>
    <w:p w:rsidR="00C82BE4" w:rsidRDefault="00C82BE4" w:rsidP="00C82BE4"/>
    <w:p w:rsidR="00C82BE4" w:rsidRPr="00E77666" w:rsidRDefault="00C82BE4" w:rsidP="00C82BE4"/>
    <w:p w:rsidR="00C82BE4" w:rsidRPr="00E77666" w:rsidRDefault="00C82BE4" w:rsidP="00C82BE4"/>
    <w:p w:rsidR="00C82BE4" w:rsidRPr="00E77666" w:rsidRDefault="00C82BE4" w:rsidP="00C82BE4"/>
    <w:p w:rsidR="00C82BE4" w:rsidRPr="00D5207A" w:rsidRDefault="00C82BE4" w:rsidP="00C82BE4">
      <w:pPr>
        <w:pStyle w:val="Ref"/>
      </w:pPr>
    </w:p>
    <w:p w:rsidR="00C82BE4" w:rsidRDefault="00C82BE4" w:rsidP="00C82BE4">
      <w:pPr>
        <w:pStyle w:val="Heading1"/>
        <w:numPr>
          <w:ilvl w:val="0"/>
          <w:numId w:val="2"/>
        </w:numPr>
      </w:pPr>
      <w:bookmarkStart w:id="205" w:name="_Ref157581466"/>
      <w:r>
        <w:lastRenderedPageBreak/>
        <w:t>Classification Systems in S-RAMP</w:t>
      </w:r>
      <w:bookmarkEnd w:id="205"/>
    </w:p>
    <w:p w:rsidR="00C82BE4" w:rsidRDefault="00C82BE4" w:rsidP="00C82BE4">
      <w:r>
        <w:t>A classification system allows classification values to be organized in a hierarchy, allowing artifacts to be grouped into sets and to identify subsets within those sets. Query and display of all artifacts in a set then becomes possible and provides a simple yet powerful means of classifying and finding related objects. Artifact instances in the repository MAY have classification values applied to them.</w:t>
      </w:r>
    </w:p>
    <w:p w:rsidR="00C82BE4" w:rsidRDefault="00C82BE4" w:rsidP="00C82BE4">
      <w:r>
        <w:t>A simple example of a classification system hierarchy is a geographical region hierarchy that could, for example, be used to indicate which location produced an artifact. Using '/' to delineate levels in the hierarchy and ',' to separate members at the same level, one part of an example hierarchy could be World / Asia / Japan, China. The hierarchy could also contain World / Europe / United Kingdom, Germany. In other words, subsets of World are Asia and Europe, subsets of Asia are Japan and China, and subsets of Europe are United Kingdom and Germany. To find artifacts produced by teams in Asia, a search can be issued to return artifacts classified by the Asia classification. To give the behavior desired, a repository implementation interprets this query as requiring the retrieval of artifacts classified by Asia and its sub-groups i.e. Asia or Japan or China.</w:t>
      </w:r>
    </w:p>
    <w:p w:rsidR="00C82BE4" w:rsidRDefault="00C82BE4" w:rsidP="00C82BE4">
      <w:r>
        <w:t xml:space="preserve">Classification systems used in S-RAMP are expressed in the Web Ontology Language (OWL) that builds upon the Resource Description Framework (RDF). The RDF/XML serialization format is commonly used for files containing OWL constructs and is a format that SHALL be understood by an S-RAMP repository. OWL consists of three increasingly expressive sublanguages, OWL Lite, OWL DL and OWL Full. The W3C "OWL Web Ontology Language Overview" document indicates that "OWL Lite supports those users primarily needing a classification hierarchy and simple constraints", and accordingly the OWL elements that S-RAMP uses to define classification systems come from OWL Lite. To enable the classification capabilities required in S-RAMP, a restricted set of OWL Lite elements is sufficient.  Also, it should be noted that </w:t>
      </w:r>
      <w:r w:rsidR="000531EF">
        <w:t xml:space="preserve">S-RAMP will not support </w:t>
      </w:r>
      <w:r>
        <w:t xml:space="preserve">multiple inheritance. </w:t>
      </w:r>
    </w:p>
    <w:p w:rsidR="00C82BE4" w:rsidRDefault="00C82BE4" w:rsidP="00C82BE4">
      <w:r>
        <w:t>The elements that SHALL be supported and a brief description of each follow (refer to the W3C documents detailing OWL and RDF for further detail on these elements).</w:t>
      </w:r>
    </w:p>
    <w:p w:rsidR="00C82BE4" w:rsidRDefault="00C82BE4" w:rsidP="00C82BE4"/>
    <w:p w:rsidR="00C82BE4" w:rsidRDefault="00C82BE4" w:rsidP="00C82BE4">
      <w:pPr>
        <w:rPr>
          <w:b/>
          <w:i/>
        </w:rPr>
      </w:pPr>
      <w:r>
        <w:rPr>
          <w:b/>
          <w:i/>
        </w:rPr>
        <w:t>rdf:ID</w:t>
      </w:r>
    </w:p>
    <w:p w:rsidR="00C82BE4" w:rsidRDefault="00C82BE4" w:rsidP="00C82BE4">
      <w:pPr>
        <w:numPr>
          <w:ilvl w:val="0"/>
          <w:numId w:val="32"/>
          <w:numberingChange w:id="206" w:author="kurt stam" w:date="2012-11-30T09:19:00Z" w:original=""/>
        </w:numPr>
        <w:suppressAutoHyphens/>
        <w:spacing w:before="60" w:after="60"/>
      </w:pPr>
      <w:r>
        <w:t xml:space="preserve">In an element that requires a resource to be identified, an </w:t>
      </w:r>
      <w:r>
        <w:rPr>
          <w:i/>
        </w:rPr>
        <w:t>rdf:ID</w:t>
      </w:r>
      <w:r>
        <w:t xml:space="preserve"> attribute MAY be used.  This attribute has slightly different behavior to </w:t>
      </w:r>
      <w:r>
        <w:rPr>
          <w:i/>
        </w:rPr>
        <w:t>rdf:about</w:t>
      </w:r>
      <w:r>
        <w:t>, including the requirement that the value only appear once in the scope of a document, so it provides a useful check when defining distinct resources. RDF and OWL use URIs to identify resources. The attribute value is a string indicating a URI fragment relative to the currently in-scope base value (typically set using the xml:base attribute).</w:t>
      </w:r>
    </w:p>
    <w:p w:rsidR="00C82BE4" w:rsidRDefault="00C82BE4" w:rsidP="00C82BE4">
      <w:pPr>
        <w:rPr>
          <w:b/>
          <w:i/>
        </w:rPr>
      </w:pPr>
      <w:r>
        <w:rPr>
          <w:b/>
          <w:i/>
        </w:rPr>
        <w:t>rdf:about</w:t>
      </w:r>
    </w:p>
    <w:p w:rsidR="00C82BE4" w:rsidRDefault="00C82BE4" w:rsidP="00C82BE4">
      <w:pPr>
        <w:numPr>
          <w:ilvl w:val="0"/>
          <w:numId w:val="32"/>
          <w:numberingChange w:id="207" w:author="kurt stam" w:date="2012-11-30T09:19:00Z" w:original=""/>
        </w:numPr>
        <w:suppressAutoHyphens/>
        <w:spacing w:before="60" w:after="60"/>
      </w:pPr>
      <w:r>
        <w:lastRenderedPageBreak/>
        <w:t xml:space="preserve">As an alternative to using an </w:t>
      </w:r>
      <w:r>
        <w:rPr>
          <w:i/>
        </w:rPr>
        <w:t xml:space="preserve">rdf:ID </w:t>
      </w:r>
      <w:r>
        <w:t xml:space="preserve">attribute to identify a resource, an </w:t>
      </w:r>
      <w:r>
        <w:rPr>
          <w:i/>
        </w:rPr>
        <w:t>rdf:about</w:t>
      </w:r>
      <w:r>
        <w:t xml:space="preserve"> attribute MAY be used. The attribute value is either a string indicating an absolute URI, or a string indicating a relative URI resolved against the currently in-scope base value (typically set using the xml:base attribute).</w:t>
      </w:r>
    </w:p>
    <w:p w:rsidR="00C82BE4" w:rsidRDefault="00C82BE4" w:rsidP="00C82BE4">
      <w:pPr>
        <w:rPr>
          <w:b/>
          <w:i/>
        </w:rPr>
      </w:pPr>
      <w:r>
        <w:rPr>
          <w:b/>
          <w:i/>
        </w:rPr>
        <w:t>owl:Ontology</w:t>
      </w:r>
    </w:p>
    <w:p w:rsidR="00C82BE4" w:rsidRPr="003608B0" w:rsidRDefault="00C82BE4" w:rsidP="00C82BE4">
      <w:pPr>
        <w:numPr>
          <w:ilvl w:val="0"/>
          <w:numId w:val="32"/>
          <w:numberingChange w:id="208" w:author="kurt stam" w:date="2012-11-30T09:19:00Z" w:original=""/>
        </w:numPr>
        <w:suppressAutoHyphens/>
        <w:spacing w:before="60" w:after="60"/>
      </w:pPr>
      <w:r>
        <w:t xml:space="preserve">In OWL, classification systems are represented by an OWL ontology. The ontology groups a number of related classifications together. In the example the geographical regions classification system would be defined using an </w:t>
      </w:r>
      <w:r>
        <w:rPr>
          <w:i/>
        </w:rPr>
        <w:t>owl:Ontology</w:t>
      </w:r>
      <w:r>
        <w:t xml:space="preserve"> element.</w:t>
      </w:r>
    </w:p>
    <w:p w:rsidR="00C82BE4" w:rsidRDefault="00C82BE4" w:rsidP="00C82BE4">
      <w:r>
        <w:rPr>
          <w:b/>
          <w:i/>
        </w:rPr>
        <w:t>owl:Imports</w:t>
      </w:r>
    </w:p>
    <w:p w:rsidR="00C82BE4" w:rsidRDefault="00C82BE4" w:rsidP="00C82BE4">
      <w:pPr>
        <w:numPr>
          <w:ilvl w:val="0"/>
          <w:numId w:val="32"/>
          <w:numberingChange w:id="209" w:author="kurt stam" w:date="2012-11-30T09:19:00Z" w:original=""/>
        </w:numPr>
        <w:suppressAutoHyphens/>
        <w:spacing w:before="60" w:after="60"/>
        <w:rPr>
          <w:b/>
          <w:i/>
        </w:rPr>
      </w:pPr>
      <w:r>
        <w:t>owl:Imports elements are permitted under owl:Ontology.  This means that classes declared in the ontology MAY subclass classes declared in any imported ontologies, although multiple inheritance is not permitted.  How owl ontologies are imported is vendor specific and therefore the resolution of owl:import references is also vendor specific.</w:t>
      </w:r>
    </w:p>
    <w:p w:rsidR="00C82BE4" w:rsidRDefault="00C82BE4" w:rsidP="00C82BE4">
      <w:pPr>
        <w:rPr>
          <w:b/>
          <w:i/>
        </w:rPr>
      </w:pPr>
      <w:r>
        <w:rPr>
          <w:b/>
          <w:i/>
        </w:rPr>
        <w:t>owl:Class</w:t>
      </w:r>
    </w:p>
    <w:p w:rsidR="00C82BE4" w:rsidRDefault="00C82BE4" w:rsidP="00C82BE4">
      <w:pPr>
        <w:numPr>
          <w:ilvl w:val="0"/>
          <w:numId w:val="32"/>
          <w:numberingChange w:id="210" w:author="kurt stam" w:date="2012-11-30T09:19:00Z" w:original=""/>
        </w:numPr>
        <w:suppressAutoHyphens/>
        <w:spacing w:before="60" w:after="60"/>
      </w:pPr>
      <w:r>
        <w:t xml:space="preserve">OWL represents classifications with OWL classes. In the example, the World, Europe, Asia, United Kingdom, Germany, Japan and China classifications would be defined using an </w:t>
      </w:r>
      <w:r>
        <w:rPr>
          <w:i/>
        </w:rPr>
        <w:t>owl:Class</w:t>
      </w:r>
      <w:r>
        <w:t xml:space="preserve"> element.</w:t>
      </w:r>
    </w:p>
    <w:p w:rsidR="00C82BE4" w:rsidRDefault="00C82BE4" w:rsidP="00C82BE4">
      <w:pPr>
        <w:rPr>
          <w:b/>
          <w:i/>
        </w:rPr>
      </w:pPr>
      <w:r>
        <w:rPr>
          <w:b/>
          <w:i/>
        </w:rPr>
        <w:t>rdfs:subClassOf</w:t>
      </w:r>
    </w:p>
    <w:p w:rsidR="00C82BE4" w:rsidRDefault="00C82BE4" w:rsidP="00C82BE4">
      <w:pPr>
        <w:numPr>
          <w:ilvl w:val="0"/>
          <w:numId w:val="32"/>
          <w:numberingChange w:id="211" w:author="kurt stam" w:date="2012-11-30T09:19:00Z" w:original=""/>
        </w:numPr>
        <w:suppressAutoHyphens/>
        <w:spacing w:before="60" w:after="60"/>
      </w:pPr>
      <w:r>
        <w:t xml:space="preserve">To define the hierarchy, classes are related to each other via the </w:t>
      </w:r>
      <w:r>
        <w:rPr>
          <w:i/>
        </w:rPr>
        <w:t>rdfs:subClassOf</w:t>
      </w:r>
      <w:r>
        <w:t xml:space="preserve"> element. If class B is declared to be a subclass of class A, then the instances of class B represent a subset of the instances of class A. In the example, Asia would be declared to be a subclass of World, Japan a subclass of Asia, and so on.</w:t>
      </w:r>
    </w:p>
    <w:p w:rsidR="00C82BE4" w:rsidRDefault="00C82BE4" w:rsidP="00C82BE4">
      <w:pPr>
        <w:rPr>
          <w:b/>
          <w:i/>
        </w:rPr>
      </w:pPr>
      <w:r>
        <w:rPr>
          <w:b/>
          <w:i/>
        </w:rPr>
        <w:t>rdfs:label</w:t>
      </w:r>
    </w:p>
    <w:p w:rsidR="00C82BE4" w:rsidRDefault="00C82BE4" w:rsidP="00C82BE4">
      <w:pPr>
        <w:numPr>
          <w:ilvl w:val="0"/>
          <w:numId w:val="32"/>
          <w:numberingChange w:id="212" w:author="kurt stam" w:date="2012-11-30T09:19:00Z" w:original=""/>
        </w:numPr>
        <w:suppressAutoHyphens/>
        <w:spacing w:before="60" w:after="60"/>
      </w:pPr>
      <w:r>
        <w:t xml:space="preserve">Ontologies and classes MAY be given a human readable name using the </w:t>
      </w:r>
      <w:r>
        <w:rPr>
          <w:i/>
        </w:rPr>
        <w:t>rdfs:label</w:t>
      </w:r>
      <w:r>
        <w:t xml:space="preserve"> element. Names in multiple languages are supported by this element, using the xml:lang attribute.</w:t>
      </w:r>
    </w:p>
    <w:p w:rsidR="00C82BE4" w:rsidRDefault="00C82BE4" w:rsidP="00C82BE4">
      <w:pPr>
        <w:rPr>
          <w:b/>
          <w:i/>
        </w:rPr>
      </w:pPr>
      <w:r>
        <w:rPr>
          <w:b/>
          <w:i/>
        </w:rPr>
        <w:t>rdfs:comment</w:t>
      </w:r>
    </w:p>
    <w:p w:rsidR="00C82BE4" w:rsidRDefault="00C82BE4" w:rsidP="00C82BE4">
      <w:pPr>
        <w:numPr>
          <w:ilvl w:val="0"/>
          <w:numId w:val="32"/>
          <w:numberingChange w:id="213" w:author="kurt stam" w:date="2012-11-30T09:19:00Z" w:original=""/>
        </w:numPr>
        <w:suppressAutoHyphens/>
        <w:spacing w:before="60" w:after="60"/>
      </w:pPr>
      <w:r>
        <w:t xml:space="preserve">Ontologies and classes MAY be given a human readable comment or description using the </w:t>
      </w:r>
      <w:r>
        <w:rPr>
          <w:i/>
        </w:rPr>
        <w:t>rdfs:comment</w:t>
      </w:r>
      <w:r>
        <w:t xml:space="preserve"> element. Comments in multiple languages are also supported by this element using the xml:lang attribute.</w:t>
      </w:r>
    </w:p>
    <w:p w:rsidR="00C82BE4" w:rsidRDefault="00C82BE4" w:rsidP="00C82BE4"/>
    <w:p w:rsidR="00C82BE4" w:rsidRDefault="00C82BE4" w:rsidP="00C82BE4">
      <w:r>
        <w:t xml:space="preserve">All other OWL elements are not supported (in terms of OWL Lite this means that property-related elements, and the </w:t>
      </w:r>
      <w:r>
        <w:rPr>
          <w:i/>
        </w:rPr>
        <w:t>owl:equivalentClass</w:t>
      </w:r>
      <w:r>
        <w:t xml:space="preserve">, </w:t>
      </w:r>
      <w:r>
        <w:rPr>
          <w:i/>
        </w:rPr>
        <w:t>owl:imports</w:t>
      </w:r>
      <w:r>
        <w:t xml:space="preserve">, </w:t>
      </w:r>
      <w:r>
        <w:rPr>
          <w:i/>
        </w:rPr>
        <w:t>owl:intersectionOf</w:t>
      </w:r>
      <w:r>
        <w:t>, and versioning elements are not supported).</w:t>
      </w:r>
    </w:p>
    <w:p w:rsidR="00C82BE4" w:rsidRDefault="00C82BE4" w:rsidP="00C82BE4">
      <w:r>
        <w:t>OWL files used in S-RAMP MUST conform to the following rules, which result in ontologies that are self-contained in a single OWL file:</w:t>
      </w:r>
    </w:p>
    <w:p w:rsidR="00C82BE4" w:rsidRDefault="00C82BE4" w:rsidP="00C82BE4">
      <w:pPr>
        <w:numPr>
          <w:ilvl w:val="0"/>
          <w:numId w:val="26"/>
          <w:numberingChange w:id="214" w:author="kurt stam" w:date="2012-11-30T09:19:00Z" w:original=""/>
        </w:numPr>
        <w:suppressAutoHyphens/>
        <w:spacing w:before="0" w:after="0"/>
      </w:pPr>
      <w:r>
        <w:t xml:space="preserve">There MUST be exactly one </w:t>
      </w:r>
      <w:r>
        <w:rPr>
          <w:i/>
        </w:rPr>
        <w:t>owl:Ontology</w:t>
      </w:r>
      <w:r>
        <w:t xml:space="preserve"> element in any OWL file</w:t>
      </w:r>
    </w:p>
    <w:p w:rsidR="00C82BE4" w:rsidRDefault="00C82BE4" w:rsidP="00C82BE4">
      <w:pPr>
        <w:numPr>
          <w:ilvl w:val="0"/>
          <w:numId w:val="26"/>
          <w:numberingChange w:id="215" w:author="kurt stam" w:date="2012-11-30T09:19:00Z" w:original=""/>
        </w:numPr>
        <w:suppressAutoHyphens/>
        <w:spacing w:before="0" w:after="0"/>
      </w:pPr>
      <w:r>
        <w:t>A class MUST only be defined in one ontology</w:t>
      </w:r>
    </w:p>
    <w:p w:rsidR="00C82BE4" w:rsidRDefault="00C82BE4" w:rsidP="00C82BE4">
      <w:r>
        <w:lastRenderedPageBreak/>
        <w:t>The example ontology can be expressed in OWL as follows:</w:t>
      </w:r>
    </w:p>
    <w:p w:rsidR="00C82BE4" w:rsidRDefault="00C82BE4" w:rsidP="00C82BE4"/>
    <w:p w:rsidR="00C82BE4" w:rsidRDefault="00C82BE4" w:rsidP="00C82BE4">
      <w:pPr>
        <w:pStyle w:val="Caption"/>
      </w:pPr>
      <w:bookmarkStart w:id="216" w:name="_Toc258604216"/>
      <w:r>
        <w:t xml:space="preserve">Example </w:t>
      </w:r>
      <w:r w:rsidR="007B6ED9">
        <w:fldChar w:fldCharType="begin"/>
      </w:r>
      <w:r w:rsidR="007B6ED9">
        <w:instrText xml:space="preserve"> SEQ "Example" \*Arabic </w:instrText>
      </w:r>
      <w:r w:rsidR="007B6ED9">
        <w:fldChar w:fldCharType="separate"/>
      </w:r>
      <w:r>
        <w:rPr>
          <w:noProof/>
        </w:rPr>
        <w:t>2</w:t>
      </w:r>
      <w:r w:rsidR="007B6ED9">
        <w:rPr>
          <w:noProof/>
        </w:rPr>
        <w:fldChar w:fldCharType="end"/>
      </w:r>
      <w:r>
        <w:t>:  An OWL Ontology</w:t>
      </w:r>
      <w:bookmarkEnd w:id="216"/>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&lt;?xml version="1.0" encoding="UTF-8"?&gt;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&lt;!DOCTYPE rdf:RDF [</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xsd "http://www.w3.org/2001/XMLSchema#"&gt;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 "http://www.w3.org/1999/02/22-rdf-syntax-ns#"&gt;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rdfs "http://www.w3.org/2000/01/rdf-schema#"&gt;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owl "http://www.w3.org/2002/07/owl#"&gt;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ns_region "http://www.regions.com/geographicalregion"&gt;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xmlns:xsd="&amp;xsd;"</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xmlns:rdf="&amp;rdf;"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xmlns:rdfs="&amp;rdfs;"</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xmlns:owl="&amp;owl;"</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xmlns:ns_region="&amp;ns_region;"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xml:base="&amp;ns_region;"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ontology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 rdf:ID=""&gt;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&lt;rdfs:label&gt;Geographical Regions&lt;/rdfs:label&gt;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&lt;rdfs:comment&gt;An ontology used to provide classifications describing geographical regions.&lt;/rdfs:comment&gt;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root class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xml:lang="en"&gt;World&lt;/rdfs:label&gt;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xml:lang="fr"&gt;Monde&lt;/rdfs:label&gt;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&lt;rdfs:label&gt;Asia&lt;/rdfs:label&gt;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&lt;rdfs:label&gt;Europe&lt;/rdfs:label&gt;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rdf:ID="Japan"&gt;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&lt;rdfs:label&gt;Japan&lt;/rdfs:label&gt;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rdf:ID="China"&gt;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lang w:val="it-IT"/>
        </w:rPr>
      </w:pPr>
      <w:r>
        <w:rPr>
          <w:rFonts w:ascii="Courier New" w:hAnsi="Courier New" w:cs="Courier New"/>
          <w:sz w:val="16"/>
          <w:szCs w:val="16"/>
        </w:rPr>
        <w:t xml:space="preserve">    </w:t>
      </w:r>
      <w:r>
        <w:rPr>
          <w:rFonts w:ascii="Courier New" w:hAnsi="Courier New" w:cs="Courier New"/>
          <w:sz w:val="16"/>
          <w:szCs w:val="16"/>
          <w:lang w:val="it-IT"/>
        </w:rPr>
        <w:t>&lt;rdfs:label&gt;China&lt;/rdfs:label&gt;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lang w:val="it-IT"/>
        </w:rPr>
        <w:t xml:space="preserve">  </w:t>
      </w:r>
      <w:r>
        <w:rPr>
          <w:rFonts w:ascii="Courier New" w:hAnsi="Courier New" w:cs="Courier New"/>
          <w:sz w:val="16"/>
          <w:szCs w:val="16"/>
        </w:rPr>
        <w:t>&lt;/owl:Class&gt;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rdf:ID="UnitedKingdom"&gt;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&lt;rdfs:label&gt;United Kingdom&lt;/rdfs:label&gt;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lastRenderedPageBreak/>
        <w:t xml:space="preserve">  &lt;owl:Class rdf:ID="Germany"&gt;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&lt;rdfs:label&gt;Germany&lt;/rdfs:label&gt;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&lt;/rdf:RDF&gt;</w:t>
      </w:r>
    </w:p>
    <w:p w:rsidR="00C82BE4" w:rsidRDefault="00C82BE4" w:rsidP="00C82BE4"/>
    <w:p w:rsidR="00C82BE4" w:rsidRDefault="00C82BE4" w:rsidP="00C82BE4"/>
    <w:p w:rsidR="00C82BE4" w:rsidRDefault="00C82BE4" w:rsidP="00C82BE4">
      <w:r>
        <w:t>Some points of interest in the foregoing example:</w:t>
      </w:r>
    </w:p>
    <w:p w:rsidR="00C82BE4" w:rsidRDefault="00C82BE4" w:rsidP="00C82BE4">
      <w:pPr>
        <w:numPr>
          <w:ilvl w:val="0"/>
          <w:numId w:val="25"/>
          <w:numberingChange w:id="217" w:author="kurt stam" w:date="2012-11-30T09:19:00Z" w:original=""/>
        </w:numPr>
        <w:suppressAutoHyphens/>
        <w:spacing w:before="0" w:after="0"/>
      </w:pPr>
      <w:r>
        <w:t xml:space="preserve">An </w:t>
      </w:r>
      <w:r>
        <w:rPr>
          <w:i/>
        </w:rPr>
        <w:t>rdfs:comment</w:t>
      </w:r>
      <w:r>
        <w:t xml:space="preserve"> element is shown within the Geographical Regions </w:t>
      </w:r>
      <w:r>
        <w:rPr>
          <w:i/>
        </w:rPr>
        <w:t>owl:ontology</w:t>
      </w:r>
      <w:r>
        <w:t xml:space="preserve"> element, but comments may be used in </w:t>
      </w:r>
      <w:r>
        <w:rPr>
          <w:i/>
        </w:rPr>
        <w:t>owl:Class</w:t>
      </w:r>
      <w:r>
        <w:t xml:space="preserve"> constructs if desired.</w:t>
      </w:r>
    </w:p>
    <w:p w:rsidR="00C82BE4" w:rsidRDefault="00C82BE4" w:rsidP="00C82BE4">
      <w:pPr>
        <w:numPr>
          <w:ilvl w:val="0"/>
          <w:numId w:val="25"/>
          <w:numberingChange w:id="218" w:author="kurt stam" w:date="2012-11-30T09:19:00Z" w:original=""/>
        </w:numPr>
        <w:suppressAutoHyphens/>
        <w:spacing w:before="0" w:after="0"/>
      </w:pPr>
      <w:r>
        <w:rPr>
          <w:i/>
        </w:rPr>
        <w:t>rdfs:label</w:t>
      </w:r>
      <w:r>
        <w:t xml:space="preserve"> elements have generally been used with no xml:lang attribute specified. However, multiple </w:t>
      </w:r>
      <w:r>
        <w:rPr>
          <w:i/>
        </w:rPr>
        <w:t>rdfs:label</w:t>
      </w:r>
      <w:r>
        <w:t xml:space="preserve"> elements MAY be specified within an </w:t>
      </w:r>
      <w:r>
        <w:rPr>
          <w:i/>
        </w:rPr>
        <w:t>owl:Ontology</w:t>
      </w:r>
      <w:r>
        <w:t xml:space="preserve"> or </w:t>
      </w:r>
      <w:r>
        <w:rPr>
          <w:i/>
        </w:rPr>
        <w:t>owl:Class</w:t>
      </w:r>
      <w:r>
        <w:t xml:space="preserve"> element, and these may contain a variety of xml:lang attribute values (and an</w:t>
      </w:r>
      <w:r>
        <w:rPr>
          <w:i/>
        </w:rPr>
        <w:t xml:space="preserve"> rdfs:label </w:t>
      </w:r>
      <w:r>
        <w:t xml:space="preserve">element with no xml:lang attribute may be specified in addition to elements with such attributes present). The World class in the ontology listed in Example 2 illustrates this. An </w:t>
      </w:r>
      <w:r>
        <w:rPr>
          <w:i/>
        </w:rPr>
        <w:t>owl:Ontology</w:t>
      </w:r>
      <w:r>
        <w:t xml:space="preserve"> or </w:t>
      </w:r>
      <w:r>
        <w:rPr>
          <w:i/>
        </w:rPr>
        <w:t>owl:Class</w:t>
      </w:r>
      <w:r>
        <w:t xml:space="preserve"> element SHOULD contain only one </w:t>
      </w:r>
      <w:r>
        <w:rPr>
          <w:i/>
        </w:rPr>
        <w:t>rdfs:label</w:t>
      </w:r>
      <w:r>
        <w:t xml:space="preserve"> element with a given xml:lang value to ensure well-defined behavior when requesting a label for a specific language.</w:t>
      </w:r>
    </w:p>
    <w:p w:rsidR="00C82BE4" w:rsidRDefault="00C82BE4" w:rsidP="00C82BE4">
      <w:pPr>
        <w:numPr>
          <w:ilvl w:val="0"/>
          <w:numId w:val="25"/>
          <w:numberingChange w:id="219" w:author="kurt stam" w:date="2012-11-30T09:19:00Z" w:original=""/>
        </w:numPr>
        <w:suppressAutoHyphens/>
        <w:spacing w:before="0" w:after="0"/>
      </w:pPr>
      <w:r>
        <w:t xml:space="preserve">The behavior of </w:t>
      </w:r>
      <w:r>
        <w:rPr>
          <w:i/>
        </w:rPr>
        <w:t>rdfs:comment</w:t>
      </w:r>
      <w:r>
        <w:t xml:space="preserve"> elements with respect to xml:lang attributes is identical to the behavior for </w:t>
      </w:r>
      <w:r>
        <w:rPr>
          <w:i/>
        </w:rPr>
        <w:t>rdfs:label</w:t>
      </w:r>
      <w:r>
        <w:t xml:space="preserve"> elements.</w:t>
      </w:r>
    </w:p>
    <w:p w:rsidR="00C82BE4" w:rsidRDefault="00C82BE4" w:rsidP="00C82BE4">
      <w:pPr>
        <w:numPr>
          <w:ilvl w:val="0"/>
          <w:numId w:val="25"/>
          <w:numberingChange w:id="220" w:author="kurt stam" w:date="2012-11-30T09:19:00Z" w:original=""/>
        </w:numPr>
        <w:suppressAutoHyphens/>
        <w:spacing w:before="0" w:after="0"/>
      </w:pPr>
      <w:r>
        <w:t>Although the example shows a single root class which the other classes’ subclass either directly or indirectly, multiple root classes are permitted in an ontology. Also permitted are stand-alone classes that neither subclasses some parent class nor are themselves parents to other child classes.</w:t>
      </w:r>
    </w:p>
    <w:p w:rsidR="00C82BE4" w:rsidRDefault="00C82BE4" w:rsidP="00C82BE4">
      <w:pPr>
        <w:numPr>
          <w:ilvl w:val="0"/>
          <w:numId w:val="25"/>
          <w:numberingChange w:id="221" w:author="kurt stam" w:date="2012-11-30T09:19:00Z" w:original=""/>
        </w:numPr>
        <w:suppressAutoHyphens/>
        <w:spacing w:before="0" w:after="0"/>
      </w:pPr>
      <w:r>
        <w:t>Multiple inheritance (a class being a subclass of multiple parent classes) is NOT permitted.</w:t>
      </w:r>
    </w:p>
    <w:p w:rsidR="00C82BE4" w:rsidRPr="00D5207A" w:rsidRDefault="00C82BE4" w:rsidP="00C82BE4">
      <w:pPr>
        <w:pStyle w:val="Ref"/>
      </w:pPr>
    </w:p>
    <w:p w:rsidR="00C82BE4" w:rsidRDefault="00C82BE4" w:rsidP="00C82BE4">
      <w:pPr>
        <w:pStyle w:val="Heading1"/>
        <w:numPr>
          <w:ilvl w:val="0"/>
          <w:numId w:val="2"/>
        </w:numPr>
      </w:pPr>
      <w:bookmarkStart w:id="222" w:name="_Ref157581178"/>
      <w:r>
        <w:lastRenderedPageBreak/>
        <w:t>S-RAMP Query Model</w:t>
      </w:r>
      <w:bookmarkEnd w:id="222"/>
    </w:p>
    <w:p w:rsidR="00C82BE4" w:rsidRDefault="00C82BE4" w:rsidP="000F38C5">
      <w:r>
        <w:t xml:space="preserve">The S-RAMP specification supports a robust query interface that compliant implementations MUST support.  It provides a way to find repository artifacts using a rich set of constraints. The query expression in S-RAMP uses an XPath 2.0 based dialect.  Refer to Section </w:t>
      </w:r>
      <w:r w:rsidR="00B62353">
        <w:fldChar w:fldCharType="begin"/>
      </w:r>
      <w:r w:rsidR="00422304">
        <w:instrText xml:space="preserve"> REF _Ref157582468 \r \h </w:instrText>
      </w:r>
      <w:r w:rsidR="00EA6E9B">
        <w:instrText xml:space="preserve"> \* MERGEFORMAT </w:instrText>
      </w:r>
      <w:r w:rsidR="00B62353">
        <w:fldChar w:fldCharType="separate"/>
      </w:r>
      <w:r>
        <w:t>4.4</w:t>
      </w:r>
      <w:r w:rsidR="00B62353">
        <w:fldChar w:fldCharType="end"/>
      </w:r>
      <w:r>
        <w:t xml:space="preserve"> for additional information on the S-RAMP query grammar. The expression predicates act as filters to identify matching artifact instances.  Filtering can be done based upon artifact metadata, including properties, relationships and classifications.  Complex criteria can be formed.  One can for example, search for “all services which are categorized as being in production”, or find “all the XML Schema documents which are referenced by any WSDL document”, and so on.  Queries are executed against a set of S-RAMP artifacts using the criteria provided and the result returned is a set of S-RAMP artifacts.  Furthermore, all artifact types both concrete and abstract are eligible for use in the query expressions.  </w:t>
      </w:r>
    </w:p>
    <w:p w:rsidR="00C82BE4" w:rsidRDefault="00C82BE4" w:rsidP="000F38C5">
      <w:r>
        <w:t>Specific request and response syntax for executing query requests is, however, binding specific.  Details can be found in the relevant binding document(s) of this specification.  This document covers the common features of an S-RAMP query, independent of their invocation syntax</w:t>
      </w:r>
    </w:p>
    <w:p w:rsidR="00C82BE4" w:rsidRDefault="00C82BE4" w:rsidP="00C82BE4">
      <w:pPr>
        <w:pStyle w:val="Heading2"/>
        <w:numPr>
          <w:ilvl w:val="1"/>
          <w:numId w:val="2"/>
        </w:numPr>
      </w:pPr>
      <w:bookmarkStart w:id="223" w:name="_Toc258604181"/>
      <w:r>
        <w:t>Query Dialect (XPath2) Context</w:t>
      </w:r>
    </w:p>
    <w:bookmarkEnd w:id="223"/>
    <w:p w:rsidR="00C82BE4" w:rsidRDefault="00C82BE4" w:rsidP="00C82BE4">
      <w:r>
        <w:t xml:space="preserve">Since the S-RAMP query model is based on XPath2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specification defines a static context for the information available during static analysis of a query expression prior to its evaluation, as well as a dynamic context for the information available when the expression is evaluated.</w:t>
      </w:r>
    </w:p>
    <w:p w:rsidR="00C82BE4" w:rsidRDefault="00C82BE4" w:rsidP="00C82BE4">
      <w:r>
        <w:t>Static analysis of query expressions is performed using the following static context:</w:t>
      </w:r>
    </w:p>
    <w:p w:rsidR="00C82BE4" w:rsidRDefault="00C82BE4" w:rsidP="00C82BE4"/>
    <w:p w:rsidR="00C82BE4" w:rsidRDefault="00C82BE4" w:rsidP="00C82BE4">
      <w:pPr>
        <w:pStyle w:val="Caption"/>
        <w:keepNext/>
      </w:pPr>
      <w:bookmarkStart w:id="224" w:name="_Toc258604211"/>
      <w:r>
        <w:t xml:space="preserve">Table </w:t>
      </w:r>
      <w:r w:rsidR="00070E63">
        <w:t>7</w:t>
      </w:r>
      <w:r>
        <w:t>:  Static Context for S-RAMP Query Expressions</w:t>
      </w:r>
      <w:bookmarkEnd w:id="224"/>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XPath 1.0 Compatibility Mode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False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See </w:t>
            </w:r>
            <w:r w:rsidR="00B62353" w:rsidRPr="00F33E7F">
              <w:rPr>
                <w:szCs w:val="16"/>
              </w:rPr>
              <w:fldChar w:fldCharType="begin"/>
            </w:r>
            <w:r w:rsidRPr="00F33E7F">
              <w:rPr>
                <w:szCs w:val="16"/>
              </w:rPr>
              <w:instrText xml:space="preserve"> REF _Ref225672797 \h </w:instrText>
            </w:r>
            <w:r w:rsidR="00B62353" w:rsidRPr="00F33E7F">
              <w:rPr>
                <w:szCs w:val="16"/>
              </w:rPr>
            </w:r>
            <w:r w:rsidR="00B62353" w:rsidRPr="00F33E7F">
              <w:rPr>
                <w:szCs w:val="16"/>
              </w:rPr>
              <w:fldChar w:fldCharType="separate"/>
            </w:r>
            <w:r w:rsidRPr="00F33E7F">
              <w:t xml:space="preserve">Table </w:t>
            </w:r>
            <w:r w:rsidRPr="00F33E7F">
              <w:rPr>
                <w:noProof/>
              </w:rPr>
              <w:t>1</w:t>
            </w:r>
            <w:r w:rsidR="00B62353" w:rsidRPr="00F33E7F">
              <w:rPr>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element/type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2A3270">
            <w:pPr>
              <w:snapToGrid w:val="0"/>
              <w:rPr>
                <w:szCs w:val="16"/>
              </w:rPr>
            </w:pPr>
            <w:r w:rsidRPr="002A3270">
              <w:rPr>
                <w:szCs w:val="16"/>
              </w:rPr>
              <w:t>http://s-ramp.org/xmlns/2010/s-ramp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function namespace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2A3270">
            <w:pPr>
              <w:snapToGrid w:val="0"/>
              <w:rPr>
                <w:szCs w:val="16"/>
              </w:rPr>
            </w:pPr>
            <w:r w:rsidRPr="002A3270">
              <w:rPr>
                <w:szCs w:val="16"/>
              </w:rPr>
              <w:t>http://s-ramp.org/xmlns/2010/s-ramp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schema definitions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F16BFC">
            <w:pPr>
              <w:snapToGrid w:val="0"/>
              <w:rPr>
                <w:szCs w:val="16"/>
              </w:rPr>
            </w:pPr>
            <w:r w:rsidRPr="00F33E7F">
              <w:rPr>
                <w:szCs w:val="16"/>
              </w:rPr>
              <w:t xml:space="preserve">S-RAMP schemas are defined </w:t>
            </w:r>
            <w:r w:rsidR="00F16BFC">
              <w:rPr>
                <w:szCs w:val="16"/>
              </w:rPr>
              <w:t xml:space="preserve">at </w:t>
            </w:r>
            <w:r w:rsidR="00F16BFC" w:rsidRPr="00F16BFC">
              <w:rPr>
                <w:szCs w:val="16"/>
              </w:rPr>
              <w:t>https://www.oasis-open.org/committees/tc_home.php?wg_abbrev=s-ramp</w:t>
            </w:r>
            <w:r w:rsidRPr="00F33E7F">
              <w:rPr>
                <w:szCs w:val="16"/>
              </w:rPr>
              <w:t>.  A copy is included in the Appendices of this document.</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variables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Only the variables used in a template based query </w:t>
            </w:r>
            <w:r w:rsidRPr="00F33E7F">
              <w:rPr>
                <w:szCs w:val="16"/>
              </w:rPr>
              <w:lastRenderedPageBreak/>
              <w:t>expression (typically applies to Stored Query)</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lastRenderedPageBreak/>
              <w:t>Context item static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rPr>
            </w:pPr>
            <w:r w:rsidRPr="00F33E7F">
              <w:rPr>
                <w:color w:val="000000"/>
                <w:szCs w:val="16"/>
              </w:rPr>
              <w:t>element(</w:t>
            </w:r>
            <w:r w:rsidR="007D6BA1" w:rsidRPr="007D6BA1">
              <w:rPr>
                <w:color w:val="000000"/>
                <w:szCs w:val="16"/>
              </w:rPr>
              <w:t>http://s-ramp.org/xmlns/2010/s-ramp</w:t>
            </w:r>
            <w:r w:rsidRPr="00F33E7F">
              <w:rPr>
                <w:color w:val="000000"/>
                <w:szCs w:val="16"/>
              </w:rPr>
              <w:t>, record)</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signatures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C82BE4">
            <w:pPr>
              <w:autoSpaceDE w:val="0"/>
              <w:snapToGrid w:val="0"/>
              <w:spacing w:before="0" w:after="0"/>
              <w:rPr>
                <w:szCs w:val="16"/>
              </w:rPr>
            </w:pPr>
            <w:r w:rsidRPr="00F33E7F">
              <w:rPr>
                <w:color w:val="000000"/>
                <w:szCs w:val="16"/>
              </w:rPr>
              <w:t xml:space="preserve">Functions defined in XQuery 1.0 and XPath 2.0 Functions and Operators document </w:t>
            </w:r>
            <w:r w:rsidR="00B62353" w:rsidRPr="00F33E7F">
              <w:rPr>
                <w:color w:val="000000"/>
                <w:szCs w:val="16"/>
              </w:rPr>
              <w:fldChar w:fldCharType="begin"/>
            </w:r>
            <w:r w:rsidRPr="00F33E7F">
              <w:rPr>
                <w:color w:val="000000"/>
                <w:szCs w:val="16"/>
              </w:rPr>
              <w:instrText xml:space="preserve"> REF QUERY_OPS \h </w:instrText>
            </w:r>
            <w:r w:rsidR="00B62353" w:rsidRPr="00F33E7F">
              <w:rPr>
                <w:color w:val="000000"/>
                <w:szCs w:val="16"/>
              </w:rPr>
            </w:r>
            <w:r w:rsidR="00B62353" w:rsidRPr="00F33E7F">
              <w:rPr>
                <w:color w:val="000000"/>
                <w:szCs w:val="16"/>
              </w:rPr>
              <w:fldChar w:fldCharType="separate"/>
            </w:r>
            <w:r w:rsidRPr="00F33E7F">
              <w:rPr>
                <w:rStyle w:val="Refterm"/>
              </w:rPr>
              <w:t>[QUERYOPS]</w:t>
            </w:r>
            <w:r w:rsidR="00B62353" w:rsidRPr="00F33E7F">
              <w:rPr>
                <w:color w:val="000000"/>
                <w:szCs w:val="16"/>
              </w:rPr>
              <w:fldChar w:fldCharType="end"/>
            </w:r>
            <w:r w:rsidRPr="00F33E7F">
              <w:rPr>
                <w:color w:val="000000"/>
                <w:szCs w:val="16"/>
              </w:rPr>
              <w:t xml:space="preserve">, plus functions defined in Section </w:t>
            </w:r>
            <w:r w:rsidR="00B62353" w:rsidRPr="00F33E7F">
              <w:rPr>
                <w:color w:val="000000"/>
                <w:szCs w:val="16"/>
              </w:rPr>
              <w:fldChar w:fldCharType="begin"/>
            </w:r>
            <w:r w:rsidRPr="00F33E7F">
              <w:rPr>
                <w:color w:val="000000"/>
                <w:szCs w:val="16"/>
              </w:rPr>
              <w:instrText xml:space="preserve"> REF _Ref157582555 \r \h </w:instrText>
            </w:r>
            <w:r w:rsidR="00B62353" w:rsidRPr="00F33E7F">
              <w:rPr>
                <w:color w:val="000000"/>
                <w:szCs w:val="16"/>
              </w:rPr>
            </w:r>
            <w:r w:rsidR="00B62353" w:rsidRPr="00F33E7F">
              <w:rPr>
                <w:color w:val="000000"/>
                <w:szCs w:val="16"/>
              </w:rPr>
              <w:fldChar w:fldCharType="separate"/>
            </w:r>
            <w:r w:rsidRPr="00F33E7F">
              <w:rPr>
                <w:color w:val="000000"/>
                <w:szCs w:val="16"/>
              </w:rPr>
              <w:t>4.3</w:t>
            </w:r>
            <w:r w:rsidR="00B62353" w:rsidRPr="00F33E7F">
              <w:rPr>
                <w:color w:val="000000"/>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u w:val="single"/>
              </w:rPr>
            </w:pPr>
            <w:r w:rsidRPr="00F33E7F">
              <w:rPr>
                <w:color w:val="000000"/>
                <w:szCs w:val="16"/>
                <w:u w:val="single"/>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collation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7B6ED9">
            <w:pPr>
              <w:autoSpaceDE w:val="0"/>
              <w:snapToGrid w:val="0"/>
              <w:spacing w:before="0" w:after="0"/>
              <w:rPr>
                <w:szCs w:val="16"/>
              </w:rPr>
            </w:pPr>
            <w:hyperlink r:id="rId37" w:history="1">
              <w:r w:rsidR="00C82BE4" w:rsidRPr="00F33E7F">
                <w:rPr>
                  <w:rStyle w:val="Hyperlink"/>
                </w:rPr>
                <w:t>http://www.w3.org/2005/xpath-functions/collation/codepoint</w:t>
              </w:r>
            </w:hyperlink>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Base URI</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default collection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bl>
    <w:p w:rsidR="00C82BE4" w:rsidRDefault="00C82BE4" w:rsidP="00C82BE4"/>
    <w:p w:rsidR="00C82BE4" w:rsidRDefault="00C82BE4" w:rsidP="00C82BE4">
      <w:r>
        <w:t xml:space="preserve">The following dynamic context defines the default values </w:t>
      </w:r>
      <w:r w:rsidR="00F16BFC">
        <w:t xml:space="preserve">that </w:t>
      </w:r>
      <w:r>
        <w:t>are available during evaluation of an S-RAMP query expression:</w:t>
      </w:r>
    </w:p>
    <w:p w:rsidR="00C82BE4" w:rsidRDefault="00C82BE4" w:rsidP="00C82BE4"/>
    <w:p w:rsidR="00C82BE4" w:rsidRDefault="00C82BE4" w:rsidP="00C82BE4"/>
    <w:p w:rsidR="00C82BE4" w:rsidRDefault="00C82BE4" w:rsidP="00C82BE4">
      <w:pPr>
        <w:pStyle w:val="Caption"/>
        <w:keepNext/>
      </w:pPr>
      <w:bookmarkStart w:id="225" w:name="_Toc258604212"/>
      <w:r>
        <w:t xml:space="preserve">Table </w:t>
      </w:r>
      <w:r w:rsidR="00070E63">
        <w:t>8</w:t>
      </w:r>
      <w:r w:rsidR="007B6ED9">
        <w:fldChar w:fldCharType="begin"/>
      </w:r>
      <w:r w:rsidR="007B6ED9">
        <w:instrText xml:space="preserve"> SEQ "Table" \*Arabic </w:instrText>
      </w:r>
      <w:r w:rsidR="007B6ED9">
        <w:fldChar w:fldCharType="separate"/>
      </w:r>
      <w:r>
        <w:rPr>
          <w:noProof/>
        </w:rPr>
        <w:t>7</w:t>
      </w:r>
      <w:r w:rsidR="007B6ED9">
        <w:rPr>
          <w:noProof/>
        </w:rPr>
        <w:fldChar w:fldCharType="end"/>
      </w:r>
      <w:r>
        <w:t>:  Dynamic Context for S-RAMP Query Expressions</w:t>
      </w:r>
      <w:bookmarkEnd w:id="225"/>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dynamic; node changes during evaluation of the expression</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position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size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Variable values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implementations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color w:val="000000"/>
                <w:szCs w:val="16"/>
              </w:rPr>
            </w:pPr>
            <w:r w:rsidRPr="00F33E7F">
              <w:rPr>
                <w:color w:val="000000"/>
                <w:szCs w:val="16"/>
              </w:rPr>
              <w:t>function implementations are on a per-server basis</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Current dateTime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date and time on server against which request is made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Implicit time zone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UTC+/-0</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collection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bl>
    <w:p w:rsidR="00C82BE4" w:rsidRDefault="00C82BE4" w:rsidP="00C82BE4">
      <w:pPr>
        <w:ind w:left="360"/>
      </w:pPr>
    </w:p>
    <w:p w:rsidR="00C82BE4" w:rsidRDefault="00C82BE4" w:rsidP="00C82BE4">
      <w:r>
        <w:t xml:space="preserve">The domain of an S-RAMP query is the structure of the data model defined by its schemas, using the Artifact Model and Artifact Type reference syntax described in </w:t>
      </w:r>
      <w:r w:rsidR="00F5153F">
        <w:fldChar w:fldCharType="begin"/>
      </w:r>
      <w:r w:rsidR="00F5153F">
        <w:instrText xml:space="preserve"> REF _Ref225579143 \h </w:instrText>
      </w:r>
      <w:r w:rsidR="00F5153F">
        <w:fldChar w:fldCharType="separate"/>
      </w:r>
      <w:r w:rsidR="00F5153F">
        <w:t xml:space="preserve">Table </w:t>
      </w:r>
      <w:r w:rsidR="00F5153F">
        <w:rPr>
          <w:noProof/>
        </w:rPr>
        <w:t>6</w:t>
      </w:r>
      <w:r w:rsidR="00F5153F">
        <w:fldChar w:fldCharType="end"/>
      </w:r>
      <w:r>
        <w:t>.</w:t>
      </w:r>
    </w:p>
    <w:p w:rsidR="00C82BE4" w:rsidRDefault="00C82BE4" w:rsidP="00C82BE4">
      <w:r>
        <w:t>Additional features and limitations of S-RAMP query support:</w:t>
      </w:r>
    </w:p>
    <w:p w:rsidR="00C82BE4" w:rsidRDefault="00C82BE4" w:rsidP="00C82BE4">
      <w:pPr>
        <w:numPr>
          <w:ilvl w:val="0"/>
          <w:numId w:val="32"/>
          <w:numberingChange w:id="226" w:author="kurt stam" w:date="2012-11-30T09:19:00Z" w:original=""/>
        </w:numPr>
        <w:suppressAutoHyphens/>
        <w:spacing w:before="60" w:after="60"/>
      </w:pPr>
      <w:r>
        <w:t>Uses the XPath2 default Axis of ancestor / child</w:t>
      </w:r>
    </w:p>
    <w:p w:rsidR="00C82BE4" w:rsidRDefault="00C82BE4" w:rsidP="00C82BE4">
      <w:pPr>
        <w:numPr>
          <w:ilvl w:val="0"/>
          <w:numId w:val="32"/>
          <w:numberingChange w:id="227" w:author="kurt stam" w:date="2012-11-30T09:19:00Z" w:original=""/>
        </w:numPr>
        <w:suppressAutoHyphens/>
        <w:spacing w:before="60" w:after="60"/>
      </w:pPr>
      <w:r>
        <w:t>The XPath abbreviated paths listed below are not supported:</w:t>
      </w:r>
    </w:p>
    <w:p w:rsidR="00C82BE4" w:rsidRDefault="00C82BE4" w:rsidP="00C82BE4">
      <w:pPr>
        <w:numPr>
          <w:ilvl w:val="1"/>
          <w:numId w:val="32"/>
          <w:numberingChange w:id="228" w:author="kurt stam" w:date="2012-11-30T09:19:00Z" w:original="o"/>
        </w:numPr>
        <w:suppressAutoHyphens/>
        <w:spacing w:before="60" w:after="60"/>
      </w:pPr>
      <w:r>
        <w:t xml:space="preserve">‘..’ </w:t>
      </w:r>
    </w:p>
    <w:p w:rsidR="00C82BE4" w:rsidRDefault="00C82BE4" w:rsidP="00C82BE4">
      <w:pPr>
        <w:numPr>
          <w:ilvl w:val="0"/>
          <w:numId w:val="32"/>
          <w:numberingChange w:id="229" w:author="kurt stam" w:date="2012-11-30T09:19:00Z" w:original=""/>
        </w:numPr>
        <w:suppressAutoHyphens/>
        <w:spacing w:before="60" w:after="60"/>
      </w:pPr>
      <w:r>
        <w:t>XPath2 Node types are not supported</w:t>
      </w:r>
    </w:p>
    <w:p w:rsidR="00C82BE4" w:rsidRDefault="00C82BE4" w:rsidP="00C82BE4">
      <w:pPr>
        <w:numPr>
          <w:ilvl w:val="1"/>
          <w:numId w:val="32"/>
          <w:numberingChange w:id="230" w:author="kurt stam" w:date="2012-11-30T09:19:00Z" w:original="o"/>
        </w:numPr>
        <w:suppressAutoHyphens/>
        <w:spacing w:before="60" w:after="60"/>
      </w:pPr>
      <w:r>
        <w:t>Comment, text and so on are not relevant in an S-RAMP query</w:t>
      </w:r>
    </w:p>
    <w:p w:rsidR="00C82BE4" w:rsidRDefault="00C82BE4" w:rsidP="00C82BE4">
      <w:pPr>
        <w:pStyle w:val="Heading2"/>
        <w:numPr>
          <w:ilvl w:val="1"/>
          <w:numId w:val="2"/>
        </w:numPr>
      </w:pPr>
      <w:bookmarkStart w:id="231" w:name="_Toc258604182"/>
      <w:r>
        <w:t>Query Expression Predicates</w:t>
      </w:r>
    </w:p>
    <w:bookmarkEnd w:id="231"/>
    <w:p w:rsidR="00C82BE4" w:rsidRDefault="00C82BE4" w:rsidP="00C82BE4">
      <w:pPr>
        <w:tabs>
          <w:tab w:val="left" w:pos="2160"/>
        </w:tabs>
      </w:pPr>
      <w:r>
        <w:t xml:space="preserve">The default namespace assumed in an S-RAMP query is </w:t>
      </w:r>
      <w:r w:rsidR="002A3270" w:rsidRPr="002A3270">
        <w:t>http://s-ramp.org/xmlns/2010/s-ramp</w:t>
      </w:r>
      <w:r>
        <w:t>.  S-RAMP query expressions allow filtering of the path expression using XPath 2.0 predicates, in the form:</w:t>
      </w:r>
    </w:p>
    <w:p w:rsidR="00C82BE4" w:rsidRDefault="00C82BE4" w:rsidP="00C82BE4">
      <w:pPr>
        <w:tabs>
          <w:tab w:val="left" w:pos="2160"/>
        </w:tabs>
      </w:pPr>
    </w:p>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{path-expression}[{predicate}]</w:t>
      </w:r>
    </w:p>
    <w:p w:rsidR="00C82BE4" w:rsidRDefault="00C82BE4" w:rsidP="00C82BE4">
      <w:pPr>
        <w:ind w:left="720"/>
        <w:rPr>
          <w:rFonts w:ascii="Courier New" w:hAnsi="Courier New" w:cs="Courier New"/>
          <w:sz w:val="16"/>
          <w:szCs w:val="16"/>
        </w:rPr>
      </w:pPr>
    </w:p>
    <w:p w:rsidR="00C82BE4" w:rsidRDefault="00C82BE4" w:rsidP="00C82BE4">
      <w:r>
        <w:t>where:</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 = /s-ramp/{ArtifactModel}/{ArtifactType}</w:t>
      </w:r>
    </w:p>
    <w:p w:rsidR="00C82BE4" w:rsidRDefault="00C82BE4" w:rsidP="00C82BE4">
      <w:pPr>
        <w:ind w:left="720"/>
        <w:rPr>
          <w:rFonts w:ascii="Courier New" w:hAnsi="Courier New" w:cs="Courier New"/>
          <w:sz w:val="16"/>
          <w:szCs w:val="16"/>
        </w:rPr>
      </w:pPr>
    </w:p>
    <w:p w:rsidR="00C82BE4" w:rsidRDefault="00C82BE4" w:rsidP="00C82BE4">
      <w:proofErr w:type="gramStart"/>
      <w:r>
        <w:t>corresponds</w:t>
      </w:r>
      <w:proofErr w:type="gramEnd"/>
      <w:r>
        <w:t xml:space="preserve"> to the S-RAMP Artifact Model and Type reference syntax (see </w:t>
      </w:r>
      <w:r w:rsidR="00F5153F">
        <w:fldChar w:fldCharType="begin"/>
      </w:r>
      <w:r w:rsidR="00F5153F">
        <w:instrText xml:space="preserve"> REF _Ref225579143 \h </w:instrText>
      </w:r>
      <w:r w:rsidR="00F5153F">
        <w:fldChar w:fldCharType="separate"/>
      </w:r>
      <w:r w:rsidR="00F5153F">
        <w:t xml:space="preserve">Table </w:t>
      </w:r>
      <w:r w:rsidR="00F5153F">
        <w:rPr>
          <w:noProof/>
        </w:rPr>
        <w:t>6</w:t>
      </w:r>
      <w:r w:rsidR="00F5153F">
        <w:fldChar w:fldCharType="end"/>
      </w:r>
      <w:r>
        <w:t>); and:</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 xml:space="preserve">{predicate} </w:t>
      </w:r>
    </w:p>
    <w:p w:rsidR="00C82BE4" w:rsidRDefault="00C82BE4" w:rsidP="00C82BE4">
      <w:pPr>
        <w:ind w:left="720"/>
        <w:rPr>
          <w:rFonts w:ascii="Courier New" w:hAnsi="Courier New" w:cs="Courier New"/>
          <w:sz w:val="16"/>
          <w:szCs w:val="16"/>
        </w:rPr>
      </w:pPr>
    </w:p>
    <w:p w:rsidR="00C82BE4" w:rsidRDefault="00C82BE4" w:rsidP="00C82BE4">
      <w:proofErr w:type="gramStart"/>
      <w:r>
        <w:t>is</w:t>
      </w:r>
      <w:proofErr w:type="gramEnd"/>
      <w:r>
        <w:t xml:space="preserve"> an XPath2 predicate which conforms to the S-RAMP query grammar (see Section </w:t>
      </w:r>
      <w:r w:rsidR="00B62353">
        <w:fldChar w:fldCharType="begin"/>
      </w:r>
      <w:r w:rsidR="00422304">
        <w:instrText xml:space="preserve"> REF _Ref157582468 \r \h </w:instrText>
      </w:r>
      <w:r w:rsidR="00B62353">
        <w:fldChar w:fldCharType="separate"/>
      </w:r>
      <w:r>
        <w:t>4.4</w:t>
      </w:r>
      <w:r w:rsidR="00B62353">
        <w:fldChar w:fldCharType="end"/>
      </w:r>
      <w:r>
        <w:t>).</w:t>
      </w:r>
    </w:p>
    <w:p w:rsidR="00C82BE4" w:rsidRDefault="00C82BE4" w:rsidP="00C82BE4">
      <w:pPr>
        <w:tabs>
          <w:tab w:val="left" w:pos="2160"/>
        </w:tabs>
      </w:pPr>
    </w:p>
    <w:p w:rsidR="00C82BE4" w:rsidRDefault="00C82BE4" w:rsidP="00C82BE4">
      <w:pPr>
        <w:tabs>
          <w:tab w:val="left" w:pos="2160"/>
        </w:tabs>
      </w:pPr>
      <w:r>
        <w:t>When evaluated, the predicate returns true or false, and thus filters the set of artifacts returned from the query.  Predicates can use combinations of artifact properties, relationships and classifications.  The predicate sets the context for evaluating the query, making it wider or narrower.  If a query predicate uses a property which is not defined on an artifact instance whose scope is within the path-expression, then the predicate is false for that artifact and it is not returned from the query.  Several examples follow:</w:t>
      </w:r>
    </w:p>
    <w:p w:rsidR="00C82BE4" w:rsidRDefault="00C82BE4" w:rsidP="00C82BE4">
      <w:pPr>
        <w:pStyle w:val="Caption"/>
      </w:pPr>
    </w:p>
    <w:p w:rsidR="00C82BE4" w:rsidRDefault="00C82BE4" w:rsidP="00C82BE4">
      <w:pPr>
        <w:pStyle w:val="Caption"/>
      </w:pPr>
      <w:bookmarkStart w:id="232" w:name="_Toc258604217"/>
      <w:r>
        <w:t xml:space="preserve">Example </w:t>
      </w:r>
      <w:r w:rsidR="007B6ED9">
        <w:fldChar w:fldCharType="begin"/>
      </w:r>
      <w:r w:rsidR="007B6ED9">
        <w:instrText xml:space="preserve"> SEQ "Example" \*Arabic </w:instrText>
      </w:r>
      <w:r w:rsidR="007B6ED9">
        <w:fldChar w:fldCharType="separate"/>
      </w:r>
      <w:r>
        <w:rPr>
          <w:noProof/>
        </w:rPr>
        <w:t>3</w:t>
      </w:r>
      <w:r w:rsidR="007B6ED9">
        <w:rPr>
          <w:noProof/>
        </w:rPr>
        <w:fldChar w:fldCharType="end"/>
      </w:r>
      <w:r>
        <w:t>:  Query Expressions Using Properties</w:t>
      </w:r>
      <w:bookmarkEnd w:id="232"/>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/s-ramp/xsd/XsdDocument[@someProperty]</w:t>
      </w:r>
      <w:r>
        <w:rPr>
          <w:rFonts w:ascii="Courier New" w:hAnsi="Courier New" w:cs="Courier New"/>
          <w:b/>
          <w:sz w:val="16"/>
          <w:szCs w:val="16"/>
        </w:rPr>
        <w:tab/>
      </w:r>
    </w:p>
    <w:p w:rsidR="00C82BE4" w:rsidRDefault="00C82BE4" w:rsidP="00C82BE4">
      <w:pPr>
        <w:numPr>
          <w:ilvl w:val="1"/>
          <w:numId w:val="33"/>
          <w:numberingChange w:id="233"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lastRenderedPageBreak/>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which have a generic property named “someProperty”.</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/s-ramp/xsd/XsdDocument[@name</w:t>
      </w:r>
      <w:r>
        <w:rPr>
          <w:rStyle w:val="CommentReference"/>
        </w:rPr>
        <w:t xml:space="preserve"> =</w:t>
      </w:r>
      <w:r>
        <w:rPr>
          <w:rFonts w:ascii="Courier New" w:hAnsi="Courier New" w:cs="Courier New"/>
          <w:b/>
          <w:sz w:val="16"/>
          <w:szCs w:val="16"/>
        </w:rPr>
        <w:t xml:space="preserve"> 'bob'] </w:t>
      </w:r>
    </w:p>
    <w:p w:rsidR="00C82BE4" w:rsidRDefault="00C82BE4" w:rsidP="00C82BE4">
      <w:pPr>
        <w:numPr>
          <w:ilvl w:val="1"/>
          <w:numId w:val="33"/>
          <w:numberingChange w:id="234"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that have an artifact name whose value is “bob”.  </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/s-ramp/serviceImplementation/ServiceInstance[@someProperty =‘high’]</w:t>
      </w:r>
    </w:p>
    <w:p w:rsidR="00C82BE4" w:rsidRDefault="00C82BE4" w:rsidP="00C82BE4">
      <w:pPr>
        <w:numPr>
          <w:ilvl w:val="1"/>
          <w:numId w:val="36"/>
          <w:numberingChange w:id="235"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ServiceInstance</w:t>
      </w:r>
      <w:r>
        <w:rPr>
          <w:rFonts w:ascii="Courier New" w:hAnsi="Courier New" w:cs="Courier New"/>
          <w:sz w:val="16"/>
          <w:szCs w:val="16"/>
        </w:rPr>
        <w:t xml:space="preserve"> artifact instances having a generic property called </w:t>
      </w:r>
      <w:r>
        <w:rPr>
          <w:rFonts w:ascii="Courier New" w:hAnsi="Courier New" w:cs="Courier New"/>
          <w:i/>
          <w:sz w:val="16"/>
          <w:szCs w:val="16"/>
        </w:rPr>
        <w:t>someProperty</w:t>
      </w:r>
      <w:r>
        <w:rPr>
          <w:rFonts w:ascii="Courier New" w:hAnsi="Courier New" w:cs="Courier New"/>
          <w:sz w:val="16"/>
          <w:szCs w:val="16"/>
        </w:rPr>
        <w:t xml:space="preserve"> whose value equals ‘high’.</w:t>
      </w:r>
    </w:p>
    <w:p w:rsidR="00C82BE4" w:rsidRDefault="00C82BE4" w:rsidP="00C82BE4">
      <w:pPr>
        <w:numPr>
          <w:ilvl w:val="1"/>
          <w:numId w:val="36"/>
          <w:numberingChange w:id="236"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If the requested property is not defined on the artifact</w:t>
      </w:r>
      <w:r>
        <w:t xml:space="preserve"> </w:t>
      </w:r>
      <w:r>
        <w:rPr>
          <w:rFonts w:ascii="Courier New" w:hAnsi="Courier New" w:cs="Courier New"/>
          <w:sz w:val="16"/>
          <w:szCs w:val="16"/>
        </w:rPr>
        <w:t>within the set of artifacts selected for search, then the predicate is false and that artifact is therefore not returned.</w:t>
      </w:r>
    </w:p>
    <w:p w:rsidR="00C82BE4" w:rsidRDefault="00C82BE4" w:rsidP="00C82BE4">
      <w:pPr>
        <w:pStyle w:val="Caption"/>
      </w:pPr>
    </w:p>
    <w:p w:rsidR="00C82BE4" w:rsidRDefault="00C82BE4" w:rsidP="00C82BE4">
      <w:pPr>
        <w:pStyle w:val="Caption"/>
      </w:pPr>
      <w:bookmarkStart w:id="237" w:name="_Toc258604218"/>
      <w:r>
        <w:t xml:space="preserve">Example </w:t>
      </w:r>
      <w:r w:rsidR="007B6ED9">
        <w:fldChar w:fldCharType="begin"/>
      </w:r>
      <w:r w:rsidR="007B6ED9">
        <w:instrText xml:space="preserve"> SEQ "Example" \*Arabic </w:instrText>
      </w:r>
      <w:r w:rsidR="007B6ED9">
        <w:fldChar w:fldCharType="separate"/>
      </w:r>
      <w:r>
        <w:rPr>
          <w:noProof/>
        </w:rPr>
        <w:t>4</w:t>
      </w:r>
      <w:r w:rsidR="007B6ED9">
        <w:rPr>
          <w:noProof/>
        </w:rPr>
        <w:fldChar w:fldCharType="end"/>
      </w:r>
      <w:r>
        <w:t>:  Query Expression Using Relationships</w:t>
      </w:r>
      <w:bookmarkEnd w:id="237"/>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 xml:space="preserve">/s-ramp/wsdl/WsdlDocument[includedXsds] </w:t>
      </w:r>
    </w:p>
    <w:p w:rsidR="00C82BE4" w:rsidRDefault="00C82BE4" w:rsidP="00C82BE4">
      <w:pPr>
        <w:numPr>
          <w:ilvl w:val="1"/>
          <w:numId w:val="33"/>
          <w:numberingChange w:id="238" w:author="kurt stam" w:date="2012-11-30T09:19:00Z" w:original="o"/>
        </w:numPr>
        <w:suppressAutoHyphens/>
        <w:spacing w:before="60" w:after="60"/>
        <w:rPr>
          <w:rFonts w:ascii="Courier New" w:hAnsi="Courier New" w:cs="Courier New"/>
          <w:color w:val="000000"/>
          <w:sz w:val="16"/>
          <w:szCs w:val="16"/>
        </w:rPr>
      </w:pPr>
      <w:r>
        <w:rPr>
          <w:rFonts w:ascii="Courier New" w:hAnsi="Courier New" w:cs="Courier New"/>
          <w:color w:val="000000"/>
          <w:sz w:val="16"/>
          <w:szCs w:val="16"/>
        </w:rPr>
        <w:t xml:space="preserve">Returns all the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instance(s) representing WSDL documents for which the query predicate evaluates to a non-empty context.  The context here consists of the targets of the </w:t>
      </w:r>
      <w:r>
        <w:rPr>
          <w:rFonts w:ascii="Courier New" w:hAnsi="Courier New" w:cs="Courier New"/>
          <w:i/>
          <w:color w:val="000000"/>
          <w:sz w:val="16"/>
          <w:szCs w:val="16"/>
        </w:rPr>
        <w:t>includedXsds</w:t>
      </w:r>
      <w:r>
        <w:rPr>
          <w:rFonts w:ascii="Courier New" w:hAnsi="Courier New" w:cs="Courier New"/>
          <w:color w:val="000000"/>
          <w:sz w:val="16"/>
          <w:szCs w:val="16"/>
        </w:rPr>
        <w:t xml:space="preserve"> relationship; therefore any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that has at least one includedXsds relationship is returned.</w:t>
      </w:r>
    </w:p>
    <w:p w:rsidR="00C82BE4" w:rsidRDefault="00C82BE4" w:rsidP="00C82BE4">
      <w:pPr>
        <w:numPr>
          <w:ilvl w:val="1"/>
          <w:numId w:val="33"/>
          <w:numberingChange w:id="239"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within the set of artifacts selected for search, then the predicate expression is false and that artifact is not returned.</w:t>
      </w:r>
    </w:p>
    <w:p w:rsidR="00C82BE4" w:rsidRDefault="00C82BE4" w:rsidP="00C82BE4">
      <w:pPr>
        <w:pStyle w:val="Caption"/>
      </w:pPr>
    </w:p>
    <w:p w:rsidR="00C82BE4" w:rsidRDefault="00C82BE4" w:rsidP="00C82BE4">
      <w:pPr>
        <w:pStyle w:val="Caption"/>
      </w:pPr>
      <w:bookmarkStart w:id="240" w:name="_Toc258604219"/>
      <w:r>
        <w:t xml:space="preserve">Example </w:t>
      </w:r>
      <w:r w:rsidR="007B6ED9">
        <w:fldChar w:fldCharType="begin"/>
      </w:r>
      <w:r w:rsidR="007B6ED9">
        <w:instrText xml:space="preserve"> SEQ "Example" \*Arabic </w:instrText>
      </w:r>
      <w:r w:rsidR="007B6ED9">
        <w:fldChar w:fldCharType="separate"/>
      </w:r>
      <w:r>
        <w:rPr>
          <w:noProof/>
        </w:rPr>
        <w:t>5</w:t>
      </w:r>
      <w:r w:rsidR="007B6ED9">
        <w:rPr>
          <w:noProof/>
        </w:rPr>
        <w:fldChar w:fldCharType="end"/>
      </w:r>
      <w:r>
        <w:t>:  Query Expressions Using Relationships and Properties</w:t>
      </w:r>
      <w:bookmarkEnd w:id="240"/>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/s-ramp/wsdl/WsdlDocument[includedXsds[@someProperty=’true’]]</w:t>
      </w:r>
    </w:p>
    <w:p w:rsidR="00C82BE4" w:rsidRDefault="00C82BE4" w:rsidP="00C82BE4">
      <w:pPr>
        <w:numPr>
          <w:ilvl w:val="1"/>
          <w:numId w:val="33"/>
          <w:numberingChange w:id="241"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Only </w:t>
      </w:r>
      <w:r>
        <w:rPr>
          <w:rFonts w:ascii="Courier New" w:hAnsi="Courier New" w:cs="Courier New"/>
          <w:i/>
          <w:sz w:val="16"/>
          <w:szCs w:val="16"/>
        </w:rPr>
        <w:t>WsdlDocument</w:t>
      </w:r>
      <w:r>
        <w:rPr>
          <w:rFonts w:ascii="Courier New" w:hAnsi="Courier New" w:cs="Courier New"/>
          <w:sz w:val="16"/>
          <w:szCs w:val="16"/>
        </w:rPr>
        <w:t xml:space="preserve"> artifact instances corresponding to WSDL documents which have at least one </w:t>
      </w:r>
      <w:r>
        <w:rPr>
          <w:rFonts w:ascii="Courier New" w:hAnsi="Courier New" w:cs="Courier New"/>
          <w:i/>
          <w:sz w:val="16"/>
          <w:szCs w:val="16"/>
        </w:rPr>
        <w:t>includedXsds</w:t>
      </w:r>
      <w:r>
        <w:rPr>
          <w:rFonts w:ascii="Courier New" w:hAnsi="Courier New" w:cs="Courier New"/>
          <w:sz w:val="16"/>
          <w:szCs w:val="16"/>
        </w:rPr>
        <w:t xml:space="preserve"> relationship instance, that has a property name of “someProperty</w:t>
      </w:r>
      <w:r>
        <w:rPr>
          <w:rFonts w:ascii="Courier New" w:hAnsi="Courier New" w:cs="Courier New"/>
          <w:i/>
          <w:sz w:val="16"/>
          <w:szCs w:val="16"/>
        </w:rPr>
        <w:t xml:space="preserve">”, </w:t>
      </w:r>
      <w:r>
        <w:rPr>
          <w:rFonts w:ascii="Courier New" w:hAnsi="Courier New" w:cs="Courier New"/>
          <w:sz w:val="16"/>
          <w:szCs w:val="16"/>
        </w:rPr>
        <w:t xml:space="preserve">whose value is “true” will be returned. </w:t>
      </w:r>
    </w:p>
    <w:p w:rsidR="00C82BE4" w:rsidRDefault="00C82BE4" w:rsidP="00C82BE4">
      <w:pPr>
        <w:numPr>
          <w:ilvl w:val="1"/>
          <w:numId w:val="33"/>
          <w:numberingChange w:id="242"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whose scope is within the path expression, then the predicate evaluates to false and that artifact is not returned.</w:t>
      </w:r>
    </w:p>
    <w:p w:rsidR="00C82BE4" w:rsidRDefault="00A27E80">
      <w:pPr>
        <w:pStyle w:val="Caption"/>
        <w:rPr>
          <w:ins w:id="243" w:author="Eric Wittmann" w:date="2012-12-04T11:27:00Z"/>
        </w:rPr>
        <w:pPrChange w:id="244" w:author="Eric Wittmann" w:date="2012-12-04T11:27:00Z">
          <w:pPr>
            <w:spacing w:before="0" w:after="200" w:line="276" w:lineRule="auto"/>
          </w:pPr>
        </w:pPrChange>
      </w:pPr>
      <w:ins w:id="245" w:author="Eric Wittmann" w:date="2012-12-04T11:27:00Z">
        <w:r>
          <w:t>Example 6: Extended Artifacts</w:t>
        </w:r>
      </w:ins>
    </w:p>
    <w:p w:rsidR="00A27E80" w:rsidRPr="00A27E80" w:rsidRDefault="00A27E80">
      <w:pPr>
        <w:spacing w:before="0" w:after="200" w:line="276" w:lineRule="auto"/>
        <w:ind w:left="720"/>
        <w:rPr>
          <w:ins w:id="246" w:author="Eric Wittmann" w:date="2012-12-04T11:28:00Z"/>
          <w:rFonts w:ascii="Courier New" w:hAnsi="Courier New" w:cs="Courier New"/>
          <w:b/>
          <w:sz w:val="16"/>
          <w:szCs w:val="16"/>
          <w:rPrChange w:id="247" w:author="Eric Wittmann" w:date="2012-12-04T11:29:00Z">
            <w:rPr>
              <w:ins w:id="248" w:author="Eric Wittmann" w:date="2012-12-04T11:28:00Z"/>
            </w:rPr>
          </w:rPrChange>
        </w:rPr>
        <w:pPrChange w:id="249" w:author="Eric Wittmann" w:date="2012-12-04T11:29:00Z">
          <w:pPr>
            <w:spacing w:before="0" w:after="200" w:line="276" w:lineRule="auto"/>
          </w:pPr>
        </w:pPrChange>
      </w:pPr>
      <w:ins w:id="250" w:author="Eric Wittmann" w:date="2012-12-04T11:27:00Z">
        <w:r w:rsidRPr="00A27E80">
          <w:rPr>
            <w:rFonts w:ascii="Courier New" w:hAnsi="Courier New" w:cs="Courier New"/>
            <w:b/>
            <w:sz w:val="16"/>
            <w:szCs w:val="16"/>
            <w:rPrChange w:id="251" w:author="Eric Wittmann" w:date="2012-12-04T11:29:00Z">
              <w:rPr/>
            </w:rPrChange>
          </w:rPr>
          <w:t>/s-ramp/ext/BpmnDocument[@name = ‘LoanApproval</w:t>
        </w:r>
      </w:ins>
      <w:ins w:id="252" w:author="Eric Wittmann" w:date="2012-12-04T11:28:00Z">
        <w:r w:rsidRPr="00A27E80">
          <w:rPr>
            <w:rFonts w:ascii="Courier New" w:hAnsi="Courier New" w:cs="Courier New"/>
            <w:b/>
            <w:sz w:val="16"/>
            <w:szCs w:val="16"/>
            <w:rPrChange w:id="253" w:author="Eric Wittmann" w:date="2012-12-04T11:29:00Z">
              <w:rPr/>
            </w:rPrChange>
          </w:rPr>
          <w:t>’]</w:t>
        </w:r>
      </w:ins>
    </w:p>
    <w:p w:rsidR="00A27E80" w:rsidRPr="00A27E80" w:rsidRDefault="00A27E80">
      <w:pPr>
        <w:numPr>
          <w:ilvl w:val="1"/>
          <w:numId w:val="33"/>
        </w:numPr>
        <w:suppressAutoHyphens/>
        <w:spacing w:before="60" w:after="60"/>
        <w:rPr>
          <w:ins w:id="254" w:author="Eric Wittmann" w:date="2012-12-04T11:27:00Z"/>
          <w:rFonts w:ascii="Courier New" w:hAnsi="Courier New" w:cs="Courier New"/>
          <w:color w:val="000000"/>
          <w:sz w:val="16"/>
          <w:szCs w:val="16"/>
          <w:rPrChange w:id="255" w:author="Eric Wittmann" w:date="2012-12-04T11:29:00Z">
            <w:rPr>
              <w:ins w:id="256" w:author="Eric Wittmann" w:date="2012-12-04T11:27:00Z"/>
            </w:rPr>
          </w:rPrChange>
        </w:rPr>
        <w:pPrChange w:id="257" w:author="Eric Wittmann" w:date="2012-12-04T11:29:00Z">
          <w:pPr>
            <w:spacing w:before="0" w:after="200" w:line="276" w:lineRule="auto"/>
          </w:pPr>
        </w:pPrChange>
      </w:pPr>
      <w:ins w:id="258" w:author="Eric Wittmann" w:date="2012-12-04T11:28:00Z">
        <w:r w:rsidRPr="00A27E80">
          <w:rPr>
            <w:rFonts w:ascii="Courier New" w:hAnsi="Courier New" w:cs="Courier New"/>
            <w:color w:val="000000"/>
            <w:sz w:val="16"/>
            <w:szCs w:val="16"/>
            <w:rPrChange w:id="259" w:author="Eric Wittmann" w:date="2012-12-04T11:29:00Z">
              <w:rPr/>
            </w:rPrChange>
          </w:rPr>
          <w:t xml:space="preserve">Returns only BpmnDocument </w:t>
        </w:r>
      </w:ins>
      <w:ins w:id="260" w:author="Eric Wittmann" w:date="2012-12-04T11:29:00Z">
        <w:r>
          <w:rPr>
            <w:rFonts w:ascii="Courier New" w:hAnsi="Courier New" w:cs="Courier New"/>
            <w:color w:val="000000"/>
            <w:sz w:val="16"/>
            <w:szCs w:val="16"/>
          </w:rPr>
          <w:t xml:space="preserve">extended </w:t>
        </w:r>
      </w:ins>
      <w:ins w:id="261" w:author="Eric Wittmann" w:date="2012-12-04T11:28:00Z">
        <w:r w:rsidRPr="00A27E80">
          <w:rPr>
            <w:rFonts w:ascii="Courier New" w:hAnsi="Courier New" w:cs="Courier New"/>
            <w:color w:val="000000"/>
            <w:sz w:val="16"/>
            <w:szCs w:val="16"/>
            <w:rPrChange w:id="262" w:author="Eric Wittmann" w:date="2012-12-04T11:29:00Z">
              <w:rPr/>
            </w:rPrChange>
          </w:rPr>
          <w:t>artifact instances named ‘LoanApproval’.</w:t>
        </w:r>
      </w:ins>
    </w:p>
    <w:p w:rsidR="00A27E80" w:rsidRDefault="00A27E80" w:rsidP="00C82BE4">
      <w:pPr>
        <w:spacing w:before="0" w:after="200" w:line="276" w:lineRule="auto"/>
      </w:pPr>
    </w:p>
    <w:p w:rsidR="00C82BE4" w:rsidRDefault="00C82BE4" w:rsidP="00C82BE4">
      <w:pPr>
        <w:pStyle w:val="Heading2"/>
        <w:numPr>
          <w:ilvl w:val="1"/>
          <w:numId w:val="2"/>
        </w:numPr>
      </w:pPr>
      <w:bookmarkStart w:id="263" w:name="_Ref157582555"/>
      <w:r>
        <w:t>Query Functions</w:t>
      </w:r>
      <w:bookmarkEnd w:id="263"/>
    </w:p>
    <w:p w:rsidR="00C82BE4" w:rsidRDefault="00C82BE4" w:rsidP="00C82BE4">
      <w:r>
        <w:t xml:space="preserve">S-RAMP defines a number of its own query functions in addition to using some already defined in XPath 2.0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includes functions that provide several useful simplifications associated with how an artifact is classified.  These query functions use the following syntax:</w:t>
      </w:r>
    </w:p>
    <w:p w:rsidR="00C82BE4" w:rsidRDefault="00C82BE4" w:rsidP="00C82BE4"/>
    <w:p w:rsidR="00C82BE4" w:rsidRDefault="00C82BE4" w:rsidP="00C82BE4">
      <w:pPr>
        <w:spacing w:before="0" w:after="200" w:line="276" w:lineRule="auto"/>
        <w:ind w:left="360"/>
        <w:rPr>
          <w:rFonts w:ascii="Courier New" w:hAnsi="Courier New" w:cs="Courier New"/>
          <w:sz w:val="16"/>
          <w:szCs w:val="16"/>
        </w:rPr>
      </w:pPr>
      <w:r>
        <w:rPr>
          <w:rFonts w:ascii="Courier New" w:hAnsi="Courier New" w:cs="Courier New"/>
          <w:sz w:val="16"/>
          <w:szCs w:val="16"/>
        </w:rPr>
        <w:t>s-ramp:{function-name}({artifact}, {category-value-1}, {category-value-2}, …)</w:t>
      </w:r>
    </w:p>
    <w:p w:rsidR="00C82BE4" w:rsidRDefault="00B62353" w:rsidP="00C82BE4">
      <w:pPr>
        <w:spacing w:before="0" w:after="200" w:line="276" w:lineRule="auto"/>
      </w:pPr>
      <w:r>
        <w:lastRenderedPageBreak/>
        <w:fldChar w:fldCharType="begin"/>
      </w:r>
      <w:r w:rsidR="00422304">
        <w:instrText xml:space="preserve"> REF _Ref242789866 \h </w:instrText>
      </w:r>
      <w:r>
        <w:fldChar w:fldCharType="separate"/>
      </w:r>
      <w:r w:rsidR="00C82BE4">
        <w:t xml:space="preserve">Table </w:t>
      </w:r>
      <w:r w:rsidR="00C82BE4">
        <w:rPr>
          <w:noProof/>
        </w:rPr>
        <w:t>8</w:t>
      </w:r>
      <w:r>
        <w:fldChar w:fldCharType="end"/>
      </w:r>
      <w:r w:rsidR="00C82BE4">
        <w:t xml:space="preserve"> below lists the functions used in S-RAMP.  Each of the examples for the classification-based functions it describes assumes the following conceptual OWL ontology:</w:t>
      </w:r>
    </w:p>
    <w:p w:rsidR="00C82BE4" w:rsidRDefault="00C82BE4" w:rsidP="00C82BE4">
      <w:pPr>
        <w:numPr>
          <w:ilvl w:val="0"/>
          <w:numId w:val="32"/>
          <w:numberingChange w:id="264" w:author="kurt stam" w:date="2012-11-30T09:19:00Z" w:original=""/>
        </w:numPr>
        <w:tabs>
          <w:tab w:val="left" w:pos="1080"/>
        </w:tabs>
        <w:suppressAutoHyphens/>
        <w:spacing w:before="60" w:after="60"/>
        <w:ind w:left="1080" w:firstLine="0"/>
      </w:pPr>
      <w:r>
        <w:t>class color</w:t>
      </w:r>
    </w:p>
    <w:p w:rsidR="00C82BE4" w:rsidRDefault="00C82BE4" w:rsidP="00C82BE4">
      <w:pPr>
        <w:numPr>
          <w:ilvl w:val="1"/>
          <w:numId w:val="32"/>
          <w:numberingChange w:id="265" w:author="kurt stam" w:date="2012-11-30T09:19:00Z" w:original="o"/>
        </w:numPr>
        <w:tabs>
          <w:tab w:val="left" w:pos="1800"/>
        </w:tabs>
        <w:suppressAutoHyphens/>
        <w:spacing w:before="60" w:after="60"/>
        <w:ind w:left="1800" w:firstLine="0"/>
      </w:pPr>
      <w:r>
        <w:t>class red</w:t>
      </w:r>
    </w:p>
    <w:p w:rsidR="00C82BE4" w:rsidRDefault="00C82BE4" w:rsidP="00C82BE4">
      <w:pPr>
        <w:numPr>
          <w:ilvl w:val="1"/>
          <w:numId w:val="32"/>
          <w:numberingChange w:id="266" w:author="kurt stam" w:date="2012-11-30T09:19:00Z" w:original="o"/>
        </w:numPr>
        <w:tabs>
          <w:tab w:val="left" w:pos="1800"/>
        </w:tabs>
        <w:suppressAutoHyphens/>
        <w:spacing w:before="60" w:after="60"/>
        <w:ind w:left="1800" w:firstLine="0"/>
      </w:pPr>
      <w:r>
        <w:t>class white</w:t>
      </w:r>
    </w:p>
    <w:p w:rsidR="00C82BE4" w:rsidRDefault="00C82BE4" w:rsidP="00C82BE4">
      <w:pPr>
        <w:numPr>
          <w:ilvl w:val="0"/>
          <w:numId w:val="32"/>
          <w:numberingChange w:id="267" w:author="kurt stam" w:date="2012-11-30T09:19:00Z" w:original=""/>
        </w:numPr>
        <w:tabs>
          <w:tab w:val="left" w:pos="1080"/>
        </w:tabs>
        <w:suppressAutoHyphens/>
        <w:spacing w:before="60" w:after="60"/>
        <w:ind w:left="1080" w:firstLine="0"/>
      </w:pPr>
      <w:r>
        <w:t>class taste</w:t>
      </w:r>
    </w:p>
    <w:p w:rsidR="00C82BE4" w:rsidRDefault="00C82BE4" w:rsidP="00C82BE4">
      <w:pPr>
        <w:numPr>
          <w:ilvl w:val="1"/>
          <w:numId w:val="32"/>
          <w:numberingChange w:id="268" w:author="kurt stam" w:date="2012-11-30T09:19:00Z" w:original="o"/>
        </w:numPr>
        <w:tabs>
          <w:tab w:val="left" w:pos="1800"/>
        </w:tabs>
        <w:suppressAutoHyphens/>
        <w:spacing w:before="60" w:after="60"/>
        <w:ind w:left="1800" w:firstLine="0"/>
      </w:pPr>
      <w:r>
        <w:t>class sour</w:t>
      </w:r>
    </w:p>
    <w:p w:rsidR="00C82BE4" w:rsidRDefault="00C82BE4" w:rsidP="00C82BE4">
      <w:pPr>
        <w:numPr>
          <w:ilvl w:val="1"/>
          <w:numId w:val="32"/>
          <w:numberingChange w:id="269" w:author="kurt stam" w:date="2012-11-30T09:19:00Z" w:original="o"/>
        </w:numPr>
        <w:tabs>
          <w:tab w:val="left" w:pos="1800"/>
        </w:tabs>
        <w:suppressAutoHyphens/>
        <w:spacing w:before="60" w:after="60"/>
        <w:ind w:left="1800" w:firstLine="0"/>
      </w:pPr>
      <w:r>
        <w:t>class sweet</w:t>
      </w:r>
    </w:p>
    <w:p w:rsidR="00C82BE4" w:rsidRDefault="00C82BE4" w:rsidP="00C82BE4">
      <w:pPr>
        <w:numPr>
          <w:ilvl w:val="1"/>
          <w:numId w:val="32"/>
          <w:numberingChange w:id="270" w:author="kurt stam" w:date="2012-11-30T09:19:00Z" w:original="o"/>
        </w:numPr>
        <w:tabs>
          <w:tab w:val="left" w:pos="1800"/>
        </w:tabs>
        <w:suppressAutoHyphens/>
        <w:spacing w:before="60" w:after="60"/>
        <w:ind w:left="1800" w:firstLine="0"/>
      </w:pPr>
      <w:r>
        <w:t>class spicy</w:t>
      </w:r>
    </w:p>
    <w:p w:rsidR="00C82BE4" w:rsidRDefault="00C82BE4" w:rsidP="00C82BE4">
      <w:pPr>
        <w:spacing w:before="0" w:after="200" w:line="276" w:lineRule="auto"/>
      </w:pPr>
      <w:r>
        <w:t>where this ontology is used to classify a set of WsdlService artifact instances:</w:t>
      </w:r>
    </w:p>
    <w:p w:rsidR="00C82BE4" w:rsidRDefault="00C82BE4" w:rsidP="00C82BE4">
      <w:pPr>
        <w:numPr>
          <w:ilvl w:val="0"/>
          <w:numId w:val="32"/>
          <w:numberingChange w:id="271" w:author="kurt stam" w:date="2012-11-30T09:19:00Z" w:original=""/>
        </w:numPr>
        <w:tabs>
          <w:tab w:val="left" w:pos="1080"/>
        </w:tabs>
        <w:suppressAutoHyphens/>
        <w:spacing w:before="60" w:after="60"/>
        <w:ind w:left="1080" w:firstLine="0"/>
      </w:pPr>
      <w:r>
        <w:t>name = ”Bread” classifiedBy = [“white”, “sweet”]</w:t>
      </w:r>
    </w:p>
    <w:p w:rsidR="00C82BE4" w:rsidRDefault="00C82BE4" w:rsidP="00C82BE4">
      <w:pPr>
        <w:numPr>
          <w:ilvl w:val="0"/>
          <w:numId w:val="32"/>
          <w:numberingChange w:id="272" w:author="kurt stam" w:date="2012-11-30T09:19:00Z" w:original=""/>
        </w:numPr>
        <w:tabs>
          <w:tab w:val="left" w:pos="1080"/>
        </w:tabs>
        <w:suppressAutoHyphens/>
        <w:spacing w:before="60" w:after="60"/>
        <w:ind w:left="1080" w:firstLine="0"/>
      </w:pPr>
      <w:r>
        <w:t>name = ”Wine” classifiedBy = [“red”, “sweet”]</w:t>
      </w:r>
    </w:p>
    <w:p w:rsidR="00C82BE4" w:rsidRDefault="00C82BE4" w:rsidP="00C82BE4">
      <w:pPr>
        <w:numPr>
          <w:ilvl w:val="0"/>
          <w:numId w:val="32"/>
          <w:numberingChange w:id="273" w:author="kurt stam" w:date="2012-11-30T09:19:00Z" w:original=""/>
        </w:numPr>
        <w:tabs>
          <w:tab w:val="left" w:pos="1080"/>
        </w:tabs>
        <w:suppressAutoHyphens/>
        <w:spacing w:before="60" w:after="60"/>
        <w:ind w:left="1080" w:firstLine="0"/>
      </w:pPr>
      <w:r>
        <w:t>name = ”Chili” classifiedBy = [“red”, “spicy"]</w:t>
      </w:r>
    </w:p>
    <w:p w:rsidR="00C82BE4" w:rsidRDefault="00C82BE4" w:rsidP="00C82BE4">
      <w:pPr>
        <w:spacing w:before="0" w:after="200" w:line="276" w:lineRule="auto"/>
      </w:pPr>
      <w:r>
        <w:t>and each of the classifiedBy URI references to these will be abbreviated simply as the class name here for brevity:</w:t>
      </w:r>
    </w:p>
    <w:p w:rsidR="00C82BE4" w:rsidRDefault="00C82BE4" w:rsidP="00C82BE4">
      <w:pPr>
        <w:pStyle w:val="Caption"/>
        <w:keepNext/>
      </w:pPr>
      <w:bookmarkStart w:id="274" w:name="_Ref242789866"/>
      <w:bookmarkStart w:id="275" w:name="_Toc258604213"/>
      <w:r>
        <w:t xml:space="preserve">Table </w:t>
      </w:r>
      <w:bookmarkEnd w:id="274"/>
      <w:r w:rsidR="00070E63">
        <w:t>9</w:t>
      </w:r>
      <w:r>
        <w:t>:  Query Functions Used in S-RAMP</w:t>
      </w:r>
      <w:bookmarkEnd w:id="275"/>
    </w:p>
    <w:tbl>
      <w:tblPr>
        <w:tblW w:w="0" w:type="auto"/>
        <w:tblInd w:w="-5" w:type="dxa"/>
        <w:tblLayout w:type="fixed"/>
        <w:tblLook w:val="0000" w:firstRow="0" w:lastRow="0" w:firstColumn="0" w:lastColumn="0" w:noHBand="0" w:noVBand="0"/>
      </w:tblPr>
      <w:tblGrid>
        <w:gridCol w:w="3263"/>
        <w:gridCol w:w="6210"/>
      </w:tblGrid>
      <w:tr w:rsidR="00C82BE4">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rPr>
                <w:b/>
              </w:rPr>
            </w:pPr>
            <w:r>
              <w:rPr>
                <w:b/>
              </w:rPr>
              <w:t>Function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spacing w:before="0" w:after="200" w:line="276" w:lineRule="auto"/>
              <w:rPr>
                <w:b/>
              </w:rPr>
            </w:pPr>
            <w:r>
              <w:rPr>
                <w:b/>
              </w:rPr>
              <w:t>Descriptions &amp; Examples</w:t>
            </w:r>
          </w:p>
        </w:tc>
      </w:tr>
      <w:tr w:rsidR="00C82BE4">
        <w:trPr>
          <w:trHeight w:val="107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classifiedByAnyOf({artifact},   {classifiedBy_1}, {classifiedBy_2},…)</w:t>
            </w:r>
          </w:p>
          <w:p w:rsidR="00C82BE4" w:rsidRDefault="00C82BE4">
            <w:pPr>
              <w:tabs>
                <w:tab w:val="left" w:pos="0"/>
              </w:tabs>
              <w:spacing w:before="0" w:after="200" w:line="276" w:lineRule="auto"/>
            </w:pPr>
            <w:r>
              <w:t xml:space="preserve">Using the classification example setup preceding this table, this  example returns all 3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‘taste’)]</w:t>
            </w:r>
          </w:p>
          <w:p w:rsidR="00C82BE4" w:rsidRDefault="00C82BE4">
            <w:pPr>
              <w:tabs>
                <w:tab w:val="left" w:pos="0"/>
              </w:tabs>
              <w:spacing w:before="0" w:after="200" w:line="276" w:lineRule="auto"/>
            </w:pPr>
            <w:r>
              <w:t xml:space="preserve">This  example returns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‘red’, ‘spicy’)]</w:t>
            </w:r>
          </w:p>
        </w:tc>
      </w:tr>
      <w:tr w:rsidR="00C82BE4">
        <w:trPr>
          <w:trHeight w:val="234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lastRenderedPageBreak/>
              <w:t>s-ramp:classifiedByAllOf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classifiedByAllOf({artifact}, {classifiedBy_1}, {classifiedBy_2},…)</w:t>
            </w:r>
          </w:p>
          <w:p w:rsidR="00C82BE4" w:rsidRDefault="00C82BE4">
            <w:pPr>
              <w:tabs>
                <w:tab w:val="left" w:pos="0"/>
              </w:tabs>
              <w:spacing w:before="0" w:after="200" w:line="276" w:lineRule="auto"/>
            </w:pPr>
            <w:r>
              <w:t xml:space="preserve">This example returns all 3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‘red’, ‘sweet’)]</w:t>
            </w:r>
          </w:p>
        </w:tc>
      </w:tr>
      <w:tr w:rsidR="00C82BE4">
        <w:trPr>
          <w:trHeight w:val="1422"/>
        </w:trPr>
        <w:tc>
          <w:tcPr>
            <w:tcW w:w="3263" w:type="dxa"/>
            <w:tcBorders>
              <w:top w:val="single" w:sz="4" w:space="0" w:color="000000"/>
              <w:left w:val="single" w:sz="4" w:space="0" w:color="000000"/>
              <w:bottom w:val="single" w:sz="4" w:space="0" w:color="000000"/>
            </w:tcBorders>
            <w:shd w:val="clear" w:color="auto" w:fill="auto"/>
          </w:tcPr>
          <w:p w:rsidR="00C82BE4" w:rsidRDefault="00C82BE4">
            <w:pPr>
              <w:tabs>
                <w:tab w:val="left" w:pos="1800"/>
              </w:tabs>
              <w:snapToGrid w:val="0"/>
              <w:spacing w:before="0" w:after="200" w:line="276" w:lineRule="auto"/>
            </w:pPr>
            <w:r>
              <w:t>s-ramp:exactlyClassifiedByAnyOf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exactlyclassifiedByAnyOf({artifact},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‘taste’)]</w:t>
            </w:r>
          </w:p>
          <w:p w:rsidR="00C82BE4" w:rsidRDefault="00C82BE4">
            <w:pPr>
              <w:tabs>
                <w:tab w:val="left" w:pos="0"/>
              </w:tabs>
              <w:spacing w:before="0" w:after="200" w:line="276" w:lineRule="auto"/>
            </w:pPr>
            <w:r>
              <w:t xml:space="preserve">This example returns only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‘red’, ‘taste’)]</w:t>
            </w:r>
          </w:p>
        </w:tc>
      </w:tr>
      <w:tr w:rsidR="00C82BE4">
        <w:trPr>
          <w:trHeight w:val="27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s-ramp:exactlyClassifiedByAllOf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exactlyclassifiedByAllOf({artifact},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‘red’, ‘sweet’)]</w:t>
            </w:r>
          </w:p>
        </w:tc>
      </w:tr>
      <w:tr w:rsidR="00C82BE4">
        <w:trPr>
          <w:trHeight w:val="404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lastRenderedPageBreak/>
              <w:t>xp2:matches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804"/>
              </w:tabs>
              <w:snapToGrid w:val="0"/>
              <w:spacing w:before="0" w:after="200" w:line="276" w:lineRule="auto"/>
              <w:ind w:left="4" w:hanging="6"/>
            </w:pPr>
            <w:r>
              <w:t>This is the XPath 2.0 matches function, which returns an xsd:boolean indicating whether {value} of its first argument matches the regular {expression} that is its second argument.</w:t>
            </w:r>
          </w:p>
          <w:p w:rsidR="00C82BE4" w:rsidRDefault="00C82BE4">
            <w:pPr>
              <w:tabs>
                <w:tab w:val="left" w:pos="1804"/>
              </w:tabs>
              <w:spacing w:before="0" w:after="200" w:line="276" w:lineRule="auto"/>
              <w:ind w:left="726" w:hanging="6"/>
              <w:rPr>
                <w:rFonts w:ascii="Courier New" w:hAnsi="Courier New" w:cs="Courier New"/>
                <w:sz w:val="16"/>
                <w:szCs w:val="16"/>
              </w:rPr>
            </w:pPr>
            <w:r>
              <w:rPr>
                <w:rFonts w:ascii="Courier New" w:hAnsi="Courier New" w:cs="Courier New"/>
                <w:sz w:val="16"/>
                <w:szCs w:val="16"/>
              </w:rPr>
              <w:t>Syntax:  matches( {value}, {expression} )</w:t>
            </w:r>
          </w:p>
          <w:p w:rsidR="00C82BE4" w:rsidRDefault="00C82BE4">
            <w:pPr>
              <w:tabs>
                <w:tab w:val="left" w:pos="0"/>
              </w:tabs>
              <w:spacing w:before="0" w:after="200" w:line="276" w:lineRule="auto"/>
            </w:pPr>
            <w:r>
              <w:t>The expression may use wildcards, but only in the form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This example returns all artifact instances (of any Artifact Type) from the Service Implementation Model, whose artifact </w:t>
            </w:r>
            <w:r w:rsidRPr="001C65EA">
              <w:rPr>
                <w:rFonts w:ascii="Arial" w:hAnsi="Arial"/>
                <w:i/>
                <w:sz w:val="20"/>
                <w:szCs w:val="20"/>
              </w:rPr>
              <w:t>name</w:t>
            </w:r>
            <w:r w:rsidRPr="001C65EA">
              <w:rPr>
                <w:rFonts w:ascii="Arial" w:hAnsi="Arial"/>
                <w:sz w:val="20"/>
                <w:szCs w:val="20"/>
              </w:rPr>
              <w:t xml:space="preserve"> matches</w:t>
            </w:r>
            <w:r>
              <w:rPr>
                <w:rFonts w:ascii="Arial" w:hAnsi="Arial"/>
                <w:sz w:val="20"/>
                <w:szCs w:val="20"/>
              </w:rPr>
              <w:t xml:space="preserve"> “</w:t>
            </w:r>
            <w:r w:rsidRPr="00D92C63">
              <w:rPr>
                <w:rFonts w:ascii="Courier New" w:hAnsi="Courier New"/>
                <w:sz w:val="20"/>
                <w:szCs w:val="20"/>
              </w:rPr>
              <w:t>.*account.*</w:t>
            </w:r>
            <w:r>
              <w:rPr>
                <w:rFonts w:ascii="Arial" w:hAnsi="Arial"/>
                <w:sz w:val="20"/>
                <w:szCs w:val="20"/>
              </w:rPr>
              <w:t>“</w:t>
            </w:r>
            <w:r w:rsidRPr="001C65EA">
              <w:rPr>
                <w:rFonts w:ascii="Arial" w:hAnsi="Arial"/>
                <w:sz w:val="20"/>
                <w:szCs w:val="20"/>
              </w:rPr>
              <w:t xml:space="preserve">, and a user-defined </w:t>
            </w:r>
            <w:r w:rsidRPr="001C65EA">
              <w:rPr>
                <w:rFonts w:ascii="Arial" w:hAnsi="Arial"/>
                <w:i/>
                <w:sz w:val="20"/>
                <w:szCs w:val="20"/>
              </w:rPr>
              <w:t>version</w:t>
            </w:r>
            <w:r w:rsidRPr="001C65EA">
              <w:rPr>
                <w:rFonts w:ascii="Arial" w:hAnsi="Arial"/>
                <w:sz w:val="20"/>
                <w:szCs w:val="20"/>
              </w:rPr>
              <w:t xml:space="preserve"> property whose value is ‘1’.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Note: if a property or relationship has no namespace, the default namespace is </w:t>
            </w:r>
            <w:r w:rsidR="002A3270" w:rsidRPr="002A3270">
              <w:rPr>
                <w:rFonts w:ascii="Arial" w:hAnsi="Arial"/>
                <w:sz w:val="20"/>
                <w:szCs w:val="20"/>
              </w:rPr>
              <w:t>http://s-ramp.org/xmlns/2010/s-ramp</w:t>
            </w:r>
            <w:r w:rsidRPr="001C65EA">
              <w:rPr>
                <w:rFonts w:ascii="Arial" w:hAnsi="Arial"/>
                <w:sz w:val="20"/>
                <w:szCs w:val="20"/>
              </w:rPr>
              <w:t>:</w:t>
            </w:r>
          </w:p>
          <w:p w:rsidR="00C82BE4" w:rsidRDefault="00C82BE4">
            <w:pPr>
              <w:tabs>
                <w:tab w:val="left" w:pos="1990"/>
              </w:tabs>
              <w:spacing w:after="200" w:line="276" w:lineRule="auto"/>
              <w:ind w:left="720" w:hanging="720"/>
              <w:rPr>
                <w:rFonts w:ascii="Courier New" w:hAnsi="Courier New" w:cs="Courier New"/>
                <w:sz w:val="16"/>
                <w:szCs w:val="16"/>
              </w:rPr>
            </w:pPr>
            <w:r>
              <w:rPr>
                <w:rFonts w:ascii="Courier New" w:hAnsi="Courier New" w:cs="Courier New"/>
                <w:sz w:val="16"/>
                <w:szCs w:val="16"/>
              </w:rPr>
              <w:t xml:space="preserve">/s-ramp/serviceImplementation[xp2:matches(@name, </w:t>
            </w:r>
            <w:r>
              <w:t>‘</w:t>
            </w:r>
            <w:r>
              <w:rPr>
                <w:rFonts w:ascii="Courier New" w:hAnsi="Courier New" w:cs="Courier New"/>
                <w:sz w:val="16"/>
                <w:szCs w:val="16"/>
              </w:rPr>
              <w:t>*account.*</w:t>
            </w:r>
            <w:r>
              <w:t xml:space="preserve"> ‘</w:t>
            </w:r>
            <w:r>
              <w:rPr>
                <w:rFonts w:ascii="Courier New" w:hAnsi="Courier New" w:cs="Courier New"/>
                <w:sz w:val="16"/>
                <w:szCs w:val="16"/>
              </w:rPr>
              <w:t>) and @version = ’1’]</w:t>
            </w:r>
          </w:p>
        </w:tc>
      </w:tr>
    </w:tbl>
    <w:p w:rsidR="00C82BE4" w:rsidRDefault="00C82BE4" w:rsidP="00C82BE4">
      <w:pPr>
        <w:spacing w:before="0" w:after="200" w:line="276" w:lineRule="auto"/>
        <w:rPr>
          <w:shd w:val="clear" w:color="auto" w:fill="FFFF00"/>
        </w:rPr>
      </w:pPr>
    </w:p>
    <w:p w:rsidR="00C82BE4" w:rsidRDefault="00C82BE4" w:rsidP="00C82BE4">
      <w:pPr>
        <w:pStyle w:val="Heading2"/>
        <w:numPr>
          <w:ilvl w:val="1"/>
          <w:numId w:val="2"/>
        </w:numPr>
      </w:pPr>
      <w:bookmarkStart w:id="276" w:name="_Ref157582468"/>
      <w:r>
        <w:t>Query Grammar</w:t>
      </w:r>
      <w:bookmarkEnd w:id="276"/>
    </w:p>
    <w:p w:rsidR="00C82BE4" w:rsidRDefault="00C82BE4" w:rsidP="00C82BE4">
      <w:r>
        <w:t xml:space="preserve">This section describes the XPath2 based query grammar used in S-RAMP.  It is based on a redacted subset of the XPath 2.0 grammar </w:t>
      </w:r>
      <w:r w:rsidR="00B62353">
        <w:fldChar w:fldCharType="begin"/>
      </w:r>
      <w:r w:rsidR="00422304">
        <w:instrText xml:space="preserve"> REF XPATH \h </w:instrText>
      </w:r>
      <w:r w:rsidR="00B62353">
        <w:fldChar w:fldCharType="separate"/>
      </w:r>
      <w:r>
        <w:rPr>
          <w:rStyle w:val="Refterm"/>
        </w:rPr>
        <w:t>[XPATH]</w:t>
      </w:r>
      <w:r w:rsidR="00B62353">
        <w:fldChar w:fldCharType="end"/>
      </w:r>
      <w:r>
        <w:t>.</w:t>
      </w:r>
    </w:p>
    <w:p w:rsidR="00C82BE4" w:rsidRDefault="00C82BE4" w:rsidP="00C82BE4">
      <w:pPr>
        <w:rPr>
          <w:b/>
        </w:rPr>
      </w:pPr>
    </w:p>
    <w:p w:rsidR="00C82BE4" w:rsidRDefault="00C82BE4" w:rsidP="00C82BE4">
      <w:pPr>
        <w:rPr>
          <w:b/>
        </w:rPr>
      </w:pPr>
      <w:r>
        <w:rPr>
          <w:b/>
        </w:rPr>
        <w:t xml:space="preserve">QName ::= </w:t>
      </w:r>
    </w:p>
    <w:p w:rsidR="00C82BE4" w:rsidRDefault="00C82BE4" w:rsidP="00C82BE4">
      <w:pPr>
        <w:ind w:firstLine="720"/>
      </w:pPr>
      <w:r>
        <w:t>[http://www.w3.org/TR/REC-xml-names/#NT-QName]</w:t>
      </w:r>
    </w:p>
    <w:p w:rsidR="00C82BE4" w:rsidRDefault="00C82BE4" w:rsidP="00C82BE4">
      <w:pPr>
        <w:rPr>
          <w:b/>
        </w:rPr>
      </w:pPr>
    </w:p>
    <w:p w:rsidR="00C82BE4" w:rsidRDefault="00C82BE4" w:rsidP="00C82BE4">
      <w:r>
        <w:rPr>
          <w:b/>
        </w:rPr>
        <w:t>s-ramp query</w:t>
      </w:r>
      <w:r>
        <w:t xml:space="preserve"> ::=</w:t>
      </w:r>
    </w:p>
    <w:p w:rsidR="00C82BE4" w:rsidRDefault="00C82BE4" w:rsidP="00C82BE4">
      <w:pPr>
        <w:ind w:firstLine="720"/>
      </w:pPr>
      <w:r>
        <w:t xml:space="preserve">artifact -set </w:t>
      </w:r>
    </w:p>
    <w:p w:rsidR="00C82BE4" w:rsidRDefault="00C82BE4" w:rsidP="00C82BE4">
      <w:pPr>
        <w:ind w:firstLine="720"/>
      </w:pPr>
      <w:r>
        <w:t>| artifact -set ‘[‘ predicate ‘] |</w:t>
      </w:r>
    </w:p>
    <w:p w:rsidR="00C82BE4" w:rsidRDefault="00C82BE4" w:rsidP="00C82BE4">
      <w:pPr>
        <w:ind w:firstLine="720"/>
      </w:pPr>
      <w:r>
        <w:t xml:space="preserve">| artifact -set ‘[‘ predicate ‘]’ ‘/’ subartifact-set       </w:t>
      </w:r>
    </w:p>
    <w:p w:rsidR="00C82BE4" w:rsidRDefault="00C82BE4" w:rsidP="00C82BE4"/>
    <w:p w:rsidR="00C82BE4" w:rsidRDefault="00C82BE4" w:rsidP="00C82BE4">
      <w:r>
        <w:rPr>
          <w:b/>
        </w:rPr>
        <w:t>artifact- set</w:t>
      </w:r>
      <w:r>
        <w:t>::=</w:t>
      </w:r>
    </w:p>
    <w:p w:rsidR="00C82BE4" w:rsidRDefault="00C82BE4" w:rsidP="00C82BE4">
      <w:pPr>
        <w:ind w:firstLine="720"/>
      </w:pPr>
      <w:r>
        <w:t>location-path</w:t>
      </w:r>
    </w:p>
    <w:p w:rsidR="00C82BE4" w:rsidRDefault="00C82BE4" w:rsidP="00C82BE4"/>
    <w:p w:rsidR="00C82BE4" w:rsidRDefault="00C82BE4" w:rsidP="00C82BE4">
      <w:r>
        <w:rPr>
          <w:b/>
        </w:rPr>
        <w:t>location-path</w:t>
      </w:r>
      <w:r>
        <w:t>::=</w:t>
      </w:r>
    </w:p>
    <w:p w:rsidR="00C82BE4" w:rsidRDefault="00C82BE4" w:rsidP="00C82BE4">
      <w:r>
        <w:tab/>
        <w:t>/s-ramp</w:t>
      </w:r>
      <w:r>
        <w:tab/>
      </w:r>
    </w:p>
    <w:p w:rsidR="00C82BE4" w:rsidRDefault="00C82BE4" w:rsidP="00C82BE4">
      <w:r>
        <w:tab/>
        <w:t>|/s-ramp/&lt;artifact-model&gt;</w:t>
      </w:r>
    </w:p>
    <w:p w:rsidR="00C82BE4" w:rsidRDefault="00C82BE4" w:rsidP="00C82BE4">
      <w:r>
        <w:tab/>
        <w:t>| /s-ramp/&lt;artifact-model&gt;/&lt;artifact-type&gt;</w:t>
      </w:r>
    </w:p>
    <w:p w:rsidR="00C82BE4" w:rsidRDefault="00C82BE4" w:rsidP="00C82BE4">
      <w:r>
        <w:lastRenderedPageBreak/>
        <w:tab/>
        <w:t>| //&lt;artifact-type&gt;</w:t>
      </w:r>
    </w:p>
    <w:p w:rsidR="00C82BE4" w:rsidRDefault="00C82BE4" w:rsidP="00C82BE4">
      <w:pPr>
        <w:rPr>
          <w:b/>
        </w:rPr>
      </w:pPr>
    </w:p>
    <w:p w:rsidR="00C82BE4" w:rsidRDefault="00C82BE4" w:rsidP="00C82BE4">
      <w:r>
        <w:rPr>
          <w:b/>
        </w:rPr>
        <w:t>subartifact-set::</w:t>
      </w:r>
      <w:r>
        <w:t xml:space="preserve"> =</w:t>
      </w:r>
    </w:p>
    <w:p w:rsidR="00C82BE4" w:rsidRDefault="00C82BE4" w:rsidP="00C82BE4">
      <w:r>
        <w:tab/>
        <w:t>relationship-path</w:t>
      </w:r>
    </w:p>
    <w:p w:rsidR="00C82BE4" w:rsidRDefault="00C82BE4" w:rsidP="00C82BE4">
      <w:r>
        <w:tab/>
        <w:t>| relationship-path ‘[‘ predicate ‘]’</w:t>
      </w:r>
    </w:p>
    <w:p w:rsidR="00C82BE4" w:rsidRDefault="00C82BE4" w:rsidP="00C82BE4">
      <w:pPr>
        <w:ind w:firstLine="720"/>
      </w:pPr>
      <w:r>
        <w:t>| relationship-path ‘[‘ predicate ‘]’ ‘/’ subartifact-set</w:t>
      </w:r>
    </w:p>
    <w:p w:rsidR="00C82BE4" w:rsidRDefault="00C82BE4" w:rsidP="00C82BE4">
      <w:pPr>
        <w:ind w:firstLine="720"/>
      </w:pPr>
      <w:r>
        <w:t>| FunctionCall</w:t>
      </w:r>
    </w:p>
    <w:p w:rsidR="00C82BE4" w:rsidRDefault="00C82BE4" w:rsidP="00C82BE4">
      <w:pPr>
        <w:ind w:firstLine="720"/>
      </w:pPr>
    </w:p>
    <w:p w:rsidR="00C82BE4" w:rsidRDefault="00C82BE4" w:rsidP="00C82BE4">
      <w:r>
        <w:rPr>
          <w:b/>
        </w:rPr>
        <w:t>relationship-path</w:t>
      </w:r>
      <w:r>
        <w:t>::=</w:t>
      </w:r>
    </w:p>
    <w:p w:rsidR="00C82BE4" w:rsidRDefault="00C82BE4" w:rsidP="00C82BE4">
      <w:r>
        <w:tab/>
        <w:t>any-outgoing-relationship</w:t>
      </w:r>
    </w:p>
    <w:p w:rsidR="00C82BE4" w:rsidRDefault="00C82BE4" w:rsidP="00C82BE4">
      <w:r>
        <w:tab/>
        <w:t>| &lt;s-ramp-relationship-type&gt;</w:t>
      </w:r>
    </w:p>
    <w:p w:rsidR="00C82BE4" w:rsidRDefault="00C82BE4" w:rsidP="00C82BE4"/>
    <w:p w:rsidR="00C82BE4" w:rsidRDefault="00C82BE4" w:rsidP="00C82BE4">
      <w:r>
        <w:rPr>
          <w:b/>
        </w:rPr>
        <w:t>any-outgoing-relationship</w:t>
      </w:r>
      <w:r>
        <w:t>::=</w:t>
      </w:r>
    </w:p>
    <w:p w:rsidR="00C82BE4" w:rsidRDefault="00C82BE4" w:rsidP="00C82BE4">
      <w:pPr>
        <w:rPr>
          <w:i/>
        </w:rPr>
      </w:pPr>
      <w:r>
        <w:tab/>
      </w:r>
      <w:r>
        <w:rPr>
          <w:i/>
        </w:rPr>
        <w:t>outgoing</w:t>
      </w:r>
    </w:p>
    <w:p w:rsidR="00C82BE4" w:rsidRDefault="00C82BE4" w:rsidP="00C82BE4">
      <w:pPr>
        <w:rPr>
          <w:i/>
        </w:rPr>
      </w:pPr>
    </w:p>
    <w:p w:rsidR="00C82BE4" w:rsidRDefault="00C82BE4" w:rsidP="00C82BE4">
      <w:r>
        <w:rPr>
          <w:b/>
        </w:rPr>
        <w:t>any-incoming-relationship::</w:t>
      </w:r>
      <w:r>
        <w:t xml:space="preserve"> =</w:t>
      </w:r>
    </w:p>
    <w:p w:rsidR="00C82BE4" w:rsidRDefault="00C82BE4" w:rsidP="00C82BE4">
      <w:pPr>
        <w:rPr>
          <w:i/>
        </w:rPr>
      </w:pPr>
      <w:r>
        <w:tab/>
      </w:r>
      <w:r>
        <w:rPr>
          <w:i/>
        </w:rPr>
        <w:t>incoming</w:t>
      </w:r>
    </w:p>
    <w:p w:rsidR="00C82BE4" w:rsidRDefault="00C82BE4" w:rsidP="00C82BE4">
      <w:pPr>
        <w:rPr>
          <w:i/>
        </w:rPr>
      </w:pPr>
    </w:p>
    <w:p w:rsidR="00C82BE4" w:rsidRDefault="00C82BE4" w:rsidP="00C82BE4">
      <w:r>
        <w:rPr>
          <w:b/>
        </w:rPr>
        <w:t>Predicate</w:t>
      </w:r>
      <w:r>
        <w:t xml:space="preserve">::=  </w:t>
      </w:r>
    </w:p>
    <w:p w:rsidR="00C82BE4" w:rsidRDefault="00C82BE4" w:rsidP="00C82BE4">
      <w:pPr>
        <w:ind w:firstLine="720"/>
      </w:pPr>
      <w:r>
        <w:t>Expr</w:t>
      </w:r>
    </w:p>
    <w:p w:rsidR="00C82BE4" w:rsidRDefault="00C82BE4" w:rsidP="00C82BE4"/>
    <w:p w:rsidR="00C82BE4" w:rsidRDefault="00C82BE4" w:rsidP="00C82BE4">
      <w:pPr>
        <w:rPr>
          <w:b/>
        </w:rPr>
      </w:pPr>
      <w:r>
        <w:rPr>
          <w:b/>
        </w:rPr>
        <w:t>Expr::=</w:t>
      </w:r>
    </w:p>
    <w:p w:rsidR="00C82BE4" w:rsidRDefault="00C82BE4" w:rsidP="00C82BE4">
      <w:r>
        <w:tab/>
        <w:t>AndExpr</w:t>
      </w:r>
    </w:p>
    <w:p w:rsidR="00C82BE4" w:rsidRDefault="00C82BE4" w:rsidP="00C82BE4">
      <w:pPr>
        <w:rPr>
          <w:b/>
        </w:rPr>
      </w:pPr>
    </w:p>
    <w:p w:rsidR="00C82BE4" w:rsidRDefault="00C82BE4" w:rsidP="00C82BE4">
      <w:pPr>
        <w:rPr>
          <w:b/>
        </w:rPr>
      </w:pPr>
      <w:r>
        <w:rPr>
          <w:b/>
        </w:rPr>
        <w:t>AndExpr::=</w:t>
      </w:r>
    </w:p>
    <w:p w:rsidR="00C82BE4" w:rsidRDefault="00C82BE4" w:rsidP="00C82BE4">
      <w:pPr>
        <w:ind w:firstLine="720"/>
      </w:pPr>
      <w:r>
        <w:t>OrExpr</w:t>
      </w:r>
    </w:p>
    <w:p w:rsidR="00C82BE4" w:rsidRDefault="00C82BE4" w:rsidP="00C82BE4">
      <w:pPr>
        <w:ind w:firstLine="720"/>
      </w:pPr>
      <w:r>
        <w:t>| AndExpr 'and' OrExpr</w:t>
      </w:r>
    </w:p>
    <w:p w:rsidR="00C82BE4" w:rsidRDefault="00C82BE4" w:rsidP="00C82BE4">
      <w:pPr>
        <w:rPr>
          <w:b/>
        </w:rPr>
      </w:pPr>
    </w:p>
    <w:p w:rsidR="00C82BE4" w:rsidRDefault="00C82BE4" w:rsidP="00C82BE4">
      <w:pPr>
        <w:rPr>
          <w:b/>
        </w:rPr>
      </w:pPr>
      <w:r>
        <w:rPr>
          <w:b/>
        </w:rPr>
        <w:t>OrExpr::=</w:t>
      </w:r>
    </w:p>
    <w:p w:rsidR="00C82BE4" w:rsidRDefault="00C82BE4" w:rsidP="00C82BE4">
      <w:r>
        <w:tab/>
        <w:t xml:space="preserve">EqualityExpr </w:t>
      </w:r>
    </w:p>
    <w:p w:rsidR="00C82BE4" w:rsidRDefault="00C82BE4" w:rsidP="00C82BE4">
      <w:pPr>
        <w:ind w:firstLine="720"/>
      </w:pPr>
      <w:r>
        <w:t>| OrExpr 'or' EqualityExpr</w:t>
      </w:r>
    </w:p>
    <w:p w:rsidR="00C82BE4" w:rsidRDefault="00C82BE4" w:rsidP="00C82BE4">
      <w:pPr>
        <w:rPr>
          <w:b/>
        </w:rPr>
      </w:pPr>
    </w:p>
    <w:p w:rsidR="00C82BE4" w:rsidRDefault="00C82BE4" w:rsidP="00C82BE4">
      <w:pPr>
        <w:rPr>
          <w:b/>
        </w:rPr>
      </w:pPr>
      <w:r>
        <w:rPr>
          <w:b/>
        </w:rPr>
        <w:t>EqualityExpr::=</w:t>
      </w:r>
    </w:p>
    <w:p w:rsidR="00C82BE4" w:rsidRDefault="00C82BE4" w:rsidP="00C82BE4">
      <w:pPr>
        <w:ind w:left="720"/>
      </w:pPr>
      <w:r>
        <w:t xml:space="preserve">subartifact-set </w:t>
      </w:r>
    </w:p>
    <w:p w:rsidR="00C82BE4" w:rsidRDefault="00C82BE4" w:rsidP="00C82BE4">
      <w:pPr>
        <w:ind w:left="720"/>
      </w:pPr>
      <w:r>
        <w:t>|ForwardPropertyStep</w:t>
      </w:r>
      <w:r>
        <w:br/>
        <w:t>| ForwardPropertyStep</w:t>
      </w:r>
      <w:r w:rsidDel="000F7EF3">
        <w:t xml:space="preserve"> </w:t>
      </w:r>
      <w:r>
        <w:t xml:space="preserve"> '=' PrimaryExpr</w:t>
      </w:r>
      <w:r>
        <w:br/>
      </w:r>
      <w:r>
        <w:lastRenderedPageBreak/>
        <w:t>| ForwardPropertyStep '!=' PrimaryExpr</w:t>
      </w:r>
      <w:r>
        <w:br/>
        <w:t>| ForwardPropertyStep '&lt;' PrimaryExpr</w:t>
      </w:r>
      <w:r>
        <w:br/>
        <w:t>| ForwardPropertyStep '&gt;' PrimaryExpr</w:t>
      </w:r>
      <w:r>
        <w:br/>
        <w:t>| ForwardPropertyStep '&lt;=' PrimaryExpr</w:t>
      </w:r>
      <w:r>
        <w:br/>
        <w:t>| ForwardPropertyStep '&gt;=' PrimaryExpr</w:t>
      </w:r>
    </w:p>
    <w:p w:rsidR="00C82BE4" w:rsidRDefault="00C82BE4" w:rsidP="00C82BE4">
      <w:pPr>
        <w:ind w:left="720"/>
        <w:rPr>
          <w:rStyle w:val="system"/>
        </w:rPr>
      </w:pPr>
      <w:r>
        <w:t>| '(' Expr ')'</w:t>
      </w:r>
      <w:r>
        <w:rPr>
          <w:rStyle w:val="system"/>
        </w:rPr>
        <w:t> </w:t>
      </w:r>
    </w:p>
    <w:p w:rsidR="00C82BE4" w:rsidRDefault="00C82BE4" w:rsidP="00C82BE4"/>
    <w:p w:rsidR="00C82BE4" w:rsidRDefault="00C82BE4" w:rsidP="00C82BE4">
      <w:pPr>
        <w:rPr>
          <w:b/>
        </w:rPr>
      </w:pPr>
      <w:r>
        <w:rPr>
          <w:b/>
        </w:rPr>
        <w:t>PropertyQName ::=</w:t>
      </w:r>
    </w:p>
    <w:p w:rsidR="00C82BE4" w:rsidRDefault="00C82BE4" w:rsidP="00C82BE4">
      <w:pPr>
        <w:pStyle w:val="normalleft"/>
        <w:ind w:firstLine="720"/>
      </w:pPr>
      <w:r>
        <w:t>QName</w:t>
      </w:r>
    </w:p>
    <w:p w:rsidR="00C82BE4" w:rsidRDefault="00C82BE4" w:rsidP="00C82BE4"/>
    <w:p w:rsidR="00C82BE4" w:rsidRDefault="00C82BE4" w:rsidP="00C82BE4">
      <w:r>
        <w:rPr>
          <w:b/>
        </w:rPr>
        <w:t>PrimaryExpr ::=</w:t>
      </w:r>
      <w:r>
        <w:t xml:space="preserve"> </w:t>
      </w:r>
    </w:p>
    <w:p w:rsidR="00C82BE4" w:rsidRDefault="00C82BE4" w:rsidP="00C82BE4">
      <w:pPr>
        <w:ind w:left="720"/>
      </w:pPr>
      <w:r>
        <w:t>Literal</w:t>
      </w:r>
      <w:r>
        <w:br/>
        <w:t>| Number </w:t>
      </w:r>
    </w:p>
    <w:p w:rsidR="00C82BE4" w:rsidRDefault="00C82BE4" w:rsidP="00C82BE4">
      <w:pPr>
        <w:ind w:left="720"/>
      </w:pPr>
      <w:r>
        <w:t>|'$' &lt;PropertyQName&gt; </w:t>
      </w:r>
    </w:p>
    <w:p w:rsidR="00C82BE4" w:rsidRDefault="00C82BE4" w:rsidP="00C82BE4">
      <w:pPr>
        <w:rPr>
          <w:b/>
        </w:rPr>
      </w:pPr>
    </w:p>
    <w:p w:rsidR="00C82BE4" w:rsidRDefault="00C82BE4" w:rsidP="00C82BE4">
      <w:pPr>
        <w:rPr>
          <w:b/>
        </w:rPr>
      </w:pPr>
      <w:r>
        <w:rPr>
          <w:b/>
        </w:rPr>
        <w:t>ForwardPropertyStep ::=</w:t>
      </w:r>
    </w:p>
    <w:p w:rsidR="00C82BE4" w:rsidRPr="001C65EA" w:rsidRDefault="00C82BE4" w:rsidP="00C82BE4">
      <w:pPr>
        <w:pStyle w:val="normalleft"/>
        <w:ind w:firstLine="720"/>
        <w:rPr>
          <w:rFonts w:ascii="Arial" w:hAnsi="Arial"/>
        </w:rPr>
      </w:pPr>
      <w:r w:rsidRPr="001C65EA">
        <w:rPr>
          <w:rFonts w:ascii="Arial" w:hAnsi="Arial"/>
        </w:rPr>
        <w:t>Subaartifact-set’/’@&lt;PropertyQName&gt;|@&lt;PropertyQName&gt;</w:t>
      </w:r>
    </w:p>
    <w:p w:rsidR="00C82BE4" w:rsidRDefault="00C82BE4" w:rsidP="00C82BE4"/>
    <w:p w:rsidR="00C82BE4" w:rsidRDefault="00C82BE4" w:rsidP="00C82BE4">
      <w:r>
        <w:rPr>
          <w:b/>
        </w:rPr>
        <w:t>FunctionCall ::=</w:t>
      </w:r>
      <w:r>
        <w:t xml:space="preserve"> </w:t>
      </w:r>
    </w:p>
    <w:p w:rsidR="00C82BE4" w:rsidRDefault="00C82BE4" w:rsidP="00C82BE4">
      <w:pPr>
        <w:ind w:firstLine="720"/>
        <w:rPr>
          <w:lang w:val="fr-FR"/>
        </w:rPr>
      </w:pPr>
      <w:r>
        <w:t xml:space="preserve">FunctionName '(' ( Argument ( ',' Argument )* )? </w:t>
      </w:r>
      <w:r>
        <w:rPr>
          <w:lang w:val="fr-FR"/>
        </w:rPr>
        <w:t>')'</w:t>
      </w:r>
    </w:p>
    <w:p w:rsidR="00C82BE4" w:rsidRDefault="00C82BE4" w:rsidP="00C82BE4">
      <w:pPr>
        <w:rPr>
          <w:b/>
          <w:lang w:val="fr-FR"/>
        </w:rPr>
      </w:pPr>
    </w:p>
    <w:p w:rsidR="00C82BE4" w:rsidRDefault="00C82BE4" w:rsidP="00C82BE4">
      <w:pPr>
        <w:rPr>
          <w:lang w:val="fr-FR"/>
        </w:rPr>
      </w:pPr>
      <w:r>
        <w:rPr>
          <w:b/>
          <w:lang w:val="fr-FR"/>
        </w:rPr>
        <w:t>Argument ::=</w:t>
      </w:r>
      <w:r>
        <w:rPr>
          <w:lang w:val="fr-FR"/>
        </w:rPr>
        <w:t xml:space="preserve"> </w:t>
      </w:r>
    </w:p>
    <w:p w:rsidR="00C82BE4" w:rsidRDefault="00C82BE4" w:rsidP="00C82BE4">
      <w:pPr>
        <w:ind w:firstLine="720"/>
        <w:rPr>
          <w:lang w:val="fr-FR"/>
        </w:rPr>
      </w:pPr>
      <w:r>
        <w:rPr>
          <w:lang w:val="fr-FR"/>
        </w:rPr>
        <w:t>Expr</w:t>
      </w:r>
    </w:p>
    <w:p w:rsidR="00C82BE4" w:rsidRDefault="00C82BE4" w:rsidP="00C82BE4">
      <w:pPr>
        <w:ind w:firstLine="720"/>
        <w:rPr>
          <w:lang w:val="fr-FR"/>
        </w:rPr>
      </w:pPr>
    </w:p>
    <w:p w:rsidR="00C82BE4" w:rsidRDefault="00C82BE4" w:rsidP="00C82BE4">
      <w:pPr>
        <w:rPr>
          <w:b/>
          <w:lang w:val="nb-NO"/>
        </w:rPr>
      </w:pPr>
      <w:r>
        <w:rPr>
          <w:b/>
          <w:lang w:val="nb-NO"/>
        </w:rPr>
        <w:t xml:space="preserve">Literal ::= </w:t>
      </w:r>
    </w:p>
    <w:p w:rsidR="00C82BE4" w:rsidRDefault="00C82BE4" w:rsidP="00C82BE4">
      <w:pPr>
        <w:ind w:firstLine="720"/>
        <w:rPr>
          <w:lang w:val="nb-NO"/>
        </w:rPr>
      </w:pPr>
      <w:r>
        <w:rPr>
          <w:lang w:val="nb-NO"/>
        </w:rPr>
        <w:t>'"' [^"]* '"' | "'" [^']* "'"</w:t>
      </w:r>
    </w:p>
    <w:p w:rsidR="00C82BE4" w:rsidRDefault="00C82BE4" w:rsidP="00C82BE4">
      <w:pPr>
        <w:rPr>
          <w:lang w:val="nb-NO"/>
        </w:rPr>
      </w:pPr>
    </w:p>
    <w:p w:rsidR="00C82BE4" w:rsidRPr="00A10D7E" w:rsidRDefault="00C82BE4" w:rsidP="00C82BE4">
      <w:pPr>
        <w:rPr>
          <w:b/>
        </w:rPr>
      </w:pPr>
      <w:r w:rsidRPr="00A10D7E">
        <w:rPr>
          <w:b/>
        </w:rPr>
        <w:t xml:space="preserve">Number ::= </w:t>
      </w:r>
    </w:p>
    <w:p w:rsidR="00C82BE4" w:rsidRDefault="00C82BE4" w:rsidP="00C82BE4">
      <w:pPr>
        <w:ind w:firstLine="720"/>
        <w:rPr>
          <w:lang w:val="de-DE"/>
        </w:rPr>
      </w:pPr>
      <w:r>
        <w:rPr>
          <w:lang w:val="de-DE"/>
        </w:rPr>
        <w:t>Digits ('.' Digits?)? | '.' Digits</w:t>
      </w:r>
    </w:p>
    <w:p w:rsidR="00C82BE4" w:rsidRDefault="00C82BE4" w:rsidP="00C82BE4">
      <w:pPr>
        <w:rPr>
          <w:b/>
          <w:lang w:val="de-DE"/>
        </w:rPr>
      </w:pPr>
    </w:p>
    <w:p w:rsidR="00C82BE4" w:rsidRDefault="00C82BE4" w:rsidP="00C82BE4">
      <w:pPr>
        <w:rPr>
          <w:b/>
          <w:lang w:val="de-DE"/>
        </w:rPr>
      </w:pPr>
      <w:r>
        <w:rPr>
          <w:b/>
          <w:lang w:val="de-DE"/>
        </w:rPr>
        <w:t xml:space="preserve">Digits ::= </w:t>
      </w:r>
    </w:p>
    <w:p w:rsidR="00C82BE4" w:rsidRDefault="00C82BE4" w:rsidP="00C82BE4">
      <w:pPr>
        <w:ind w:firstLine="720"/>
        <w:rPr>
          <w:lang w:val="de-DE"/>
        </w:rPr>
      </w:pPr>
      <w:r>
        <w:rPr>
          <w:lang w:val="de-DE"/>
        </w:rPr>
        <w:t>[0-9]+</w:t>
      </w:r>
    </w:p>
    <w:p w:rsidR="00C82BE4" w:rsidRDefault="00C82BE4" w:rsidP="00C82BE4">
      <w:pPr>
        <w:rPr>
          <w:lang w:val="de-DE"/>
        </w:rPr>
      </w:pPr>
    </w:p>
    <w:p w:rsidR="00C82BE4" w:rsidRDefault="00C82BE4" w:rsidP="00C82BE4">
      <w:pPr>
        <w:rPr>
          <w:b/>
          <w:lang w:val="de-DE"/>
        </w:rPr>
      </w:pPr>
      <w:r>
        <w:rPr>
          <w:b/>
          <w:lang w:val="de-DE"/>
        </w:rPr>
        <w:t>FunctionName ::=</w:t>
      </w:r>
    </w:p>
    <w:p w:rsidR="00C82BE4" w:rsidRDefault="00C82BE4" w:rsidP="00C82BE4">
      <w:pPr>
        <w:ind w:firstLine="720"/>
        <w:rPr>
          <w:lang w:val="de-DE"/>
        </w:rPr>
      </w:pPr>
      <w:r>
        <w:rPr>
          <w:lang w:val="de-DE"/>
        </w:rPr>
        <w:t xml:space="preserve"> QName – NodeType</w:t>
      </w:r>
    </w:p>
    <w:p w:rsidR="00C82BE4" w:rsidRDefault="00C82BE4" w:rsidP="00C82BE4">
      <w:pPr>
        <w:rPr>
          <w:lang w:val="de-DE"/>
        </w:rPr>
      </w:pPr>
    </w:p>
    <w:p w:rsidR="00C82BE4" w:rsidRDefault="00C82BE4" w:rsidP="00C82BE4">
      <w:pPr>
        <w:rPr>
          <w:b/>
          <w:lang w:val="de-DE"/>
        </w:rPr>
      </w:pPr>
      <w:r>
        <w:rPr>
          <w:b/>
          <w:lang w:val="de-DE"/>
        </w:rPr>
        <w:t xml:space="preserve">NodeType ::= </w:t>
      </w:r>
    </w:p>
    <w:p w:rsidR="00C82BE4" w:rsidRDefault="00C82BE4" w:rsidP="00C82BE4">
      <w:pPr>
        <w:ind w:firstLine="720"/>
        <w:rPr>
          <w:lang w:val="de-DE"/>
        </w:rPr>
      </w:pPr>
      <w:r>
        <w:rPr>
          <w:lang w:val="de-DE"/>
        </w:rPr>
        <w:lastRenderedPageBreak/>
        <w:t xml:space="preserve">'comment' </w:t>
      </w:r>
    </w:p>
    <w:p w:rsidR="00C82BE4" w:rsidRDefault="00C82BE4" w:rsidP="00C82BE4">
      <w:pPr>
        <w:ind w:firstLine="720"/>
        <w:rPr>
          <w:lang w:val="de-DE"/>
        </w:rPr>
      </w:pPr>
      <w:r>
        <w:rPr>
          <w:lang w:val="de-DE"/>
        </w:rPr>
        <w:t xml:space="preserve">| 'text' </w:t>
      </w:r>
    </w:p>
    <w:p w:rsidR="00C82BE4" w:rsidRDefault="00C82BE4" w:rsidP="00C82BE4">
      <w:pPr>
        <w:ind w:firstLine="720"/>
        <w:rPr>
          <w:lang w:val="de-DE"/>
        </w:rPr>
      </w:pPr>
      <w:r>
        <w:rPr>
          <w:lang w:val="de-DE"/>
        </w:rPr>
        <w:t xml:space="preserve">| 'processing-instruction' </w:t>
      </w:r>
    </w:p>
    <w:p w:rsidR="00C82BE4" w:rsidRDefault="00C82BE4" w:rsidP="00C82BE4">
      <w:pPr>
        <w:ind w:firstLine="720"/>
        <w:rPr>
          <w:lang w:val="de-DE"/>
        </w:rPr>
      </w:pPr>
      <w:r>
        <w:rPr>
          <w:lang w:val="de-DE"/>
        </w:rPr>
        <w:t>| 'node'</w:t>
      </w:r>
    </w:p>
    <w:p w:rsidR="00C82BE4" w:rsidRDefault="00C82BE4" w:rsidP="00C82BE4"/>
    <w:p w:rsidR="00C82BE4" w:rsidRDefault="00C82BE4" w:rsidP="00C82BE4">
      <w:pPr>
        <w:pStyle w:val="Heading2"/>
        <w:numPr>
          <w:ilvl w:val="1"/>
          <w:numId w:val="2"/>
        </w:numPr>
      </w:pPr>
      <w:bookmarkStart w:id="277" w:name="_Ref225932650"/>
      <w:r>
        <w:t>Stored Queries</w:t>
      </w:r>
    </w:p>
    <w:p w:rsidR="00C82BE4" w:rsidRDefault="00C82BE4" w:rsidP="00C82BE4">
      <w:pPr>
        <w:rPr>
          <w:shd w:val="clear" w:color="auto" w:fill="FFFF00"/>
        </w:rPr>
      </w:pPr>
      <w:r>
        <w:t xml:space="preserve">S-RAMP provides support for storing queries in the repository using the </w:t>
      </w:r>
      <w:r>
        <w:rPr>
          <w:i/>
        </w:rPr>
        <w:t>StoredQuery</w:t>
      </w:r>
      <w:r>
        <w:t xml:space="preserve"> Artifact Type.  This can be convenient because it allows quick execution of a frequently performed query.   The syntax associated with creation, retrieval, update and deletion of a Stored Query is binding specific.  Refer to the appropriate binding document of this specification for details.</w:t>
      </w:r>
      <w:bookmarkStart w:id="278" w:name="_Ref226358743"/>
      <w:r>
        <w:rPr>
          <w:shd w:val="clear" w:color="auto" w:fill="FFFF00"/>
        </w:rPr>
        <w:t xml:space="preserve"> </w:t>
      </w:r>
      <w:bookmarkEnd w:id="278"/>
    </w:p>
    <w:p w:rsidR="00C82BE4" w:rsidRDefault="00C82BE4" w:rsidP="00C82BE4">
      <w:r>
        <w:t xml:space="preserve">The </w:t>
      </w:r>
      <w:r>
        <w:rPr>
          <w:i/>
        </w:rPr>
        <w:t xml:space="preserve">StoredQuery </w:t>
      </w:r>
      <w:r>
        <w:t xml:space="preserve">Artifact Type does NOT extend </w:t>
      </w:r>
      <w:r>
        <w:rPr>
          <w:i/>
        </w:rPr>
        <w:t>BaseArtifactType</w:t>
      </w:r>
      <w:r>
        <w:t xml:space="preserve"> as do most other Artifact Types in S-RAMP, which means it is simpler and possesses only these built-in attributes:  </w:t>
      </w:r>
    </w:p>
    <w:p w:rsidR="00C82BE4" w:rsidRDefault="00C82BE4" w:rsidP="00C82BE4">
      <w:pPr>
        <w:numPr>
          <w:ilvl w:val="0"/>
          <w:numId w:val="31"/>
          <w:numberingChange w:id="279" w:author="kurt stam" w:date="2012-11-30T09:19:00Z" w:original=""/>
        </w:numPr>
        <w:suppressAutoHyphens/>
        <w:spacing w:before="60" w:after="60"/>
      </w:pPr>
      <w:r>
        <w:t>queryName: The name of the Stored Query instance. This must be unique.</w:t>
      </w:r>
    </w:p>
    <w:p w:rsidR="00C82BE4" w:rsidRDefault="00C82BE4" w:rsidP="00C82BE4">
      <w:pPr>
        <w:numPr>
          <w:ilvl w:val="0"/>
          <w:numId w:val="31"/>
          <w:numberingChange w:id="280" w:author="kurt stam" w:date="2012-11-30T09:19:00Z" w:original=""/>
        </w:numPr>
        <w:suppressAutoHyphens/>
        <w:spacing w:before="60" w:after="60"/>
      </w:pPr>
      <w:r>
        <w:t>queryExpression: The specification of the query expression.</w:t>
      </w:r>
    </w:p>
    <w:p w:rsidR="00C82BE4" w:rsidRDefault="00C82BE4" w:rsidP="00C82BE4">
      <w:pPr>
        <w:ind w:left="360"/>
      </w:pPr>
    </w:p>
    <w:p w:rsidR="00C82BE4" w:rsidRDefault="00C82BE4" w:rsidP="00C82BE4">
      <w:r>
        <w:t xml:space="preserve">A </w:t>
      </w:r>
      <w:r>
        <w:rPr>
          <w:i/>
        </w:rPr>
        <w:t>StoredQuery</w:t>
      </w:r>
      <w:r>
        <w:t xml:space="preserve"> MAY also contain a list of propertyName values.  These are used to indicate to the server that the results returned from the execution of the query SHALL include values for those property names when they are present in the artifact instance(s) returned.  This can be valuable in bindings that may not necessarily return the complete artifact in query results.  The actual format of the query response is binding specific.</w:t>
      </w:r>
    </w:p>
    <w:bookmarkEnd w:id="277"/>
    <w:p w:rsidR="00C82BE4" w:rsidRPr="00D5207A" w:rsidRDefault="00C82BE4" w:rsidP="00C82BE4">
      <w:pPr>
        <w:pStyle w:val="Ref"/>
      </w:pPr>
    </w:p>
    <w:p w:rsidR="00C82BE4" w:rsidRDefault="00C82BE4" w:rsidP="00C82BE4">
      <w:pPr>
        <w:pStyle w:val="Heading1"/>
        <w:numPr>
          <w:ilvl w:val="0"/>
          <w:numId w:val="0"/>
        </w:numPr>
      </w:pPr>
      <w:r>
        <w:lastRenderedPageBreak/>
        <w:t># Conformance</w:t>
      </w:r>
    </w:p>
    <w:p w:rsidR="00C82BE4" w:rsidRDefault="00C82BE4" w:rsidP="00C82BE4">
      <w:r>
        <w:t xml:space="preserve">An implementation is not compliant with this specification if it fails to satisfy one or more of the MUST or REQUIRED level requirements defined herein. </w:t>
      </w:r>
    </w:p>
    <w:p w:rsidR="00C82BE4" w:rsidRDefault="00C82BE4" w:rsidP="00C82BE4">
      <w:r>
        <w:t xml:space="preserve">The XML Schemas take precedence over the normative text within this specification </w:t>
      </w:r>
      <w:r w:rsidR="00F16BFC">
        <w:t xml:space="preserve">that </w:t>
      </w:r>
      <w:r>
        <w:t xml:space="preserve">takes precedence over the S-RAMP XML Schema in the appendix of this document.  The authoritative S-RAMP XML Schema is published at: </w:t>
      </w:r>
    </w:p>
    <w:p w:rsidR="00C82BE4" w:rsidRDefault="00F16BFC" w:rsidP="00C82BE4">
      <w:pPr>
        <w:pStyle w:val="AppendixHeading1"/>
      </w:pPr>
      <w:r w:rsidRPr="00F16BFC">
        <w:lastRenderedPageBreak/>
        <w:t>https://www.oasis-open.org/committees/tc_home.php?wg_abbrev=s-ramp</w:t>
      </w:r>
      <w:r w:rsidRPr="00F16BFC" w:rsidDel="00F16BFC">
        <w:t xml:space="preserve"> </w:t>
      </w:r>
      <w:bookmarkStart w:id="281" w:name="_Toc85472897"/>
      <w:r w:rsidR="00C82BE4">
        <w:t>Acknowledgements</w:t>
      </w:r>
      <w:bookmarkEnd w:id="281"/>
    </w:p>
    <w:p w:rsidR="00C82BE4" w:rsidRDefault="00C82BE4" w:rsidP="00C82BE4">
      <w:r>
        <w:t>The following individuals have participated in the creation of this specification and are gratefully acknowledged:</w:t>
      </w:r>
    </w:p>
    <w:p w:rsidR="00C82BE4" w:rsidRDefault="00C82BE4" w:rsidP="00C82BE4">
      <w:pPr>
        <w:pStyle w:val="Titlepageinfo"/>
      </w:pPr>
      <w:r>
        <w:t>Participants:</w:t>
      </w:r>
      <w:r w:rsidR="00B62353">
        <w:fldChar w:fldCharType="begin"/>
      </w:r>
      <w:r>
        <w:instrText xml:space="preserve"> MACROBUTTON  </w:instrText>
      </w:r>
      <w:r w:rsidR="00B62353">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C82BE4" w:rsidP="00C82BE4">
      <w:pPr>
        <w:pStyle w:val="Contributor"/>
      </w:pPr>
    </w:p>
    <w:p w:rsidR="00C82BE4" w:rsidRDefault="00C82BE4" w:rsidP="00C82BE4">
      <w:pPr>
        <w:pStyle w:val="Contributor"/>
      </w:pPr>
    </w:p>
    <w:p w:rsidR="00C82BE4" w:rsidRPr="00C76CAA" w:rsidRDefault="00C82BE4" w:rsidP="00C82BE4"/>
    <w:p w:rsidR="00C82BE4" w:rsidRDefault="00C82BE4" w:rsidP="00C82BE4">
      <w:pPr>
        <w:pStyle w:val="AppendixHeading1"/>
      </w:pPr>
      <w:bookmarkStart w:id="282" w:name="_Toc85472899"/>
      <w:r>
        <w:lastRenderedPageBreak/>
        <w:t>Non-Normative Text</w:t>
      </w:r>
      <w:bookmarkEnd w:id="282"/>
    </w:p>
    <w:p w:rsidR="00C82BE4" w:rsidRDefault="00C82BE4" w:rsidP="00C82BE4">
      <w:pPr>
        <w:pStyle w:val="AppendixHeading1"/>
      </w:pPr>
      <w:bookmarkStart w:id="283" w:name="_Toc85472898"/>
      <w:r>
        <w:lastRenderedPageBreak/>
        <w:t>Revision History</w:t>
      </w:r>
      <w:bookmarkEnd w:id="283"/>
    </w:p>
    <w:p w:rsidR="00C82BE4" w:rsidRDefault="00C82BE4" w:rsidP="00C82B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1438"/>
        <w:gridCol w:w="2121"/>
        <w:gridCol w:w="4293"/>
      </w:tblGrid>
      <w:tr w:rsidR="00C82BE4">
        <w:tc>
          <w:tcPr>
            <w:tcW w:w="1548" w:type="dxa"/>
          </w:tcPr>
          <w:p w:rsidR="00C82BE4" w:rsidRPr="00C7321D" w:rsidRDefault="00C82BE4" w:rsidP="00C82BE4">
            <w:pPr>
              <w:jc w:val="center"/>
              <w:rPr>
                <w:b/>
              </w:rPr>
            </w:pPr>
            <w:r w:rsidRPr="00C7321D">
              <w:rPr>
                <w:b/>
              </w:rPr>
              <w:t>Revision</w:t>
            </w:r>
          </w:p>
        </w:tc>
        <w:tc>
          <w:tcPr>
            <w:tcW w:w="1440" w:type="dxa"/>
          </w:tcPr>
          <w:p w:rsidR="00C82BE4" w:rsidRPr="00C7321D" w:rsidRDefault="00C82BE4" w:rsidP="00C82BE4">
            <w:pPr>
              <w:jc w:val="center"/>
              <w:rPr>
                <w:b/>
              </w:rPr>
            </w:pPr>
            <w:r w:rsidRPr="00C7321D">
              <w:rPr>
                <w:b/>
              </w:rPr>
              <w:t>Date</w:t>
            </w:r>
          </w:p>
        </w:tc>
        <w:tc>
          <w:tcPr>
            <w:tcW w:w="2160" w:type="dxa"/>
          </w:tcPr>
          <w:p w:rsidR="00C82BE4" w:rsidRPr="00C7321D" w:rsidRDefault="00C82BE4" w:rsidP="00C82BE4">
            <w:pPr>
              <w:jc w:val="center"/>
              <w:rPr>
                <w:b/>
              </w:rPr>
            </w:pPr>
            <w:r w:rsidRPr="00C7321D">
              <w:rPr>
                <w:b/>
              </w:rPr>
              <w:t>Editor</w:t>
            </w:r>
          </w:p>
        </w:tc>
        <w:tc>
          <w:tcPr>
            <w:tcW w:w="4428" w:type="dxa"/>
          </w:tcPr>
          <w:p w:rsidR="00C82BE4" w:rsidRPr="00C7321D" w:rsidRDefault="00C82BE4" w:rsidP="00C82BE4">
            <w:pPr>
              <w:rPr>
                <w:b/>
              </w:rPr>
            </w:pPr>
            <w:r w:rsidRPr="00C7321D">
              <w:rPr>
                <w:b/>
              </w:rPr>
              <w:t>Changes Made</w:t>
            </w:r>
          </w:p>
        </w:tc>
      </w:tr>
      <w:tr w:rsidR="00C82BE4">
        <w:tc>
          <w:tcPr>
            <w:tcW w:w="1548" w:type="dxa"/>
          </w:tcPr>
          <w:p w:rsidR="00C82BE4" w:rsidRDefault="00B62353" w:rsidP="00C82BE4">
            <w:r>
              <w:fldChar w:fldCharType="begin"/>
            </w:r>
            <w:r w:rsidR="00C82BE4">
              <w:instrText xml:space="preserve"> MACROBUTTON  NoMacro [Rev number] </w:instrText>
            </w:r>
            <w:r>
              <w:fldChar w:fldCharType="end"/>
            </w:r>
          </w:p>
        </w:tc>
        <w:tc>
          <w:tcPr>
            <w:tcW w:w="1440" w:type="dxa"/>
          </w:tcPr>
          <w:p w:rsidR="00C82BE4" w:rsidRDefault="00B62353" w:rsidP="00C82BE4">
            <w:r>
              <w:fldChar w:fldCharType="begin"/>
            </w:r>
            <w:r w:rsidR="00C82BE4">
              <w:instrText xml:space="preserve"> MACROBUTTON  NoMacro [Rev Date] </w:instrText>
            </w:r>
            <w:r>
              <w:fldChar w:fldCharType="end"/>
            </w:r>
          </w:p>
        </w:tc>
        <w:tc>
          <w:tcPr>
            <w:tcW w:w="2160" w:type="dxa"/>
          </w:tcPr>
          <w:p w:rsidR="00C82BE4" w:rsidRDefault="00B62353" w:rsidP="00C82BE4">
            <w:r>
              <w:fldChar w:fldCharType="begin"/>
            </w:r>
            <w:r w:rsidR="00C82BE4">
              <w:instrText xml:space="preserve"> MACROBUTTON  NoMacro [Modified By] </w:instrText>
            </w:r>
            <w:r>
              <w:fldChar w:fldCharType="end"/>
            </w:r>
          </w:p>
        </w:tc>
        <w:tc>
          <w:tcPr>
            <w:tcW w:w="4428" w:type="dxa"/>
          </w:tcPr>
          <w:p w:rsidR="00C82BE4" w:rsidRDefault="00B62353" w:rsidP="00C82BE4">
            <w:r>
              <w:fldChar w:fldCharType="begin"/>
            </w:r>
            <w:r w:rsidR="00C82BE4">
              <w:instrText xml:space="preserve"> MACROBUTTON  NoMacro [Summary of Changes] </w:instrText>
            </w:r>
            <w:r>
              <w:fldChar w:fldCharType="end"/>
            </w:r>
          </w:p>
        </w:tc>
      </w:tr>
    </w:tbl>
    <w:p w:rsidR="00C82BE4" w:rsidRPr="008C100C" w:rsidRDefault="00C82BE4" w:rsidP="00C82BE4"/>
    <w:p w:rsidR="00C82BE4" w:rsidRDefault="00C82BE4" w:rsidP="00C82BE4">
      <w:pPr>
        <w:pStyle w:val="AppendixHeading1"/>
      </w:pPr>
      <w:r>
        <w:lastRenderedPageBreak/>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930"/>
      </w:tblGrid>
      <w:tr w:rsidR="00C82BE4">
        <w:tc>
          <w:tcPr>
            <w:tcW w:w="2628" w:type="dxa"/>
          </w:tcPr>
          <w:p w:rsidR="00C82BE4" w:rsidRPr="00C7321D" w:rsidRDefault="00C82BE4" w:rsidP="00C82BE4">
            <w:pPr>
              <w:jc w:val="center"/>
              <w:rPr>
                <w:b/>
              </w:rPr>
            </w:pPr>
            <w:r>
              <w:rPr>
                <w:b/>
              </w:rPr>
              <w:t>Term</w:t>
            </w:r>
          </w:p>
        </w:tc>
        <w:tc>
          <w:tcPr>
            <w:tcW w:w="6930" w:type="dxa"/>
          </w:tcPr>
          <w:p w:rsidR="00C82BE4" w:rsidRPr="00C7321D" w:rsidRDefault="00C82BE4" w:rsidP="00C82BE4">
            <w:pPr>
              <w:rPr>
                <w:b/>
              </w:rPr>
            </w:pPr>
            <w:r>
              <w:rPr>
                <w:b/>
              </w:rPr>
              <w:t>Definition</w:t>
            </w:r>
          </w:p>
        </w:tc>
      </w:tr>
      <w:tr w:rsidR="00C82BE4">
        <w:tc>
          <w:tcPr>
            <w:tcW w:w="2628" w:type="dxa"/>
            <w:vAlign w:val="center"/>
          </w:tcPr>
          <w:p w:rsidR="00C82BE4" w:rsidRDefault="00C82BE4">
            <w:pPr>
              <w:snapToGrid w:val="0"/>
            </w:pPr>
            <w:r>
              <w:t>Artifact Type</w:t>
            </w:r>
          </w:p>
        </w:tc>
        <w:tc>
          <w:tcPr>
            <w:tcW w:w="6930" w:type="dxa"/>
            <w:vAlign w:val="center"/>
          </w:tcPr>
          <w:p w:rsidR="00C82BE4" w:rsidRDefault="00C82BE4">
            <w:pPr>
              <w:snapToGrid w:val="0"/>
            </w:pPr>
            <w:r>
              <w:t>The data type of an S-RAMP artifact</w:t>
            </w:r>
            <w:ins w:id="284" w:author="Eric Wittmann" w:date="2012-12-04T11:56:00Z">
              <w:r w:rsidR="00D8165A">
                <w:t>.</w:t>
              </w:r>
            </w:ins>
          </w:p>
        </w:tc>
      </w:tr>
      <w:tr w:rsidR="00C82BE4">
        <w:tc>
          <w:tcPr>
            <w:tcW w:w="2628" w:type="dxa"/>
            <w:vAlign w:val="center"/>
          </w:tcPr>
          <w:p w:rsidR="00C82BE4" w:rsidRDefault="00C82BE4">
            <w:pPr>
              <w:snapToGrid w:val="0"/>
            </w:pPr>
            <w:r>
              <w:t>Artifact Type Model</w:t>
            </w:r>
          </w:p>
        </w:tc>
        <w:tc>
          <w:tcPr>
            <w:tcW w:w="6930" w:type="dxa"/>
            <w:vAlign w:val="center"/>
          </w:tcPr>
          <w:p w:rsidR="00C82BE4" w:rsidRDefault="00C82BE4">
            <w:pPr>
              <w:snapToGrid w:val="0"/>
            </w:pPr>
            <w:r>
              <w:t>The set of all Artifact Types used in the S-RAMP specification</w:t>
            </w:r>
          </w:p>
        </w:tc>
      </w:tr>
      <w:tr w:rsidR="00C82BE4">
        <w:tc>
          <w:tcPr>
            <w:tcW w:w="2628" w:type="dxa"/>
            <w:vAlign w:val="center"/>
          </w:tcPr>
          <w:p w:rsidR="00C82BE4" w:rsidRDefault="00C82BE4">
            <w:pPr>
              <w:tabs>
                <w:tab w:val="left" w:pos="0"/>
              </w:tabs>
              <w:snapToGrid w:val="0"/>
            </w:pPr>
            <w:r>
              <w:t>Service Implementation Model</w:t>
            </w:r>
          </w:p>
        </w:tc>
        <w:tc>
          <w:tcPr>
            <w:tcW w:w="6930" w:type="dxa"/>
            <w:vAlign w:val="center"/>
          </w:tcPr>
          <w:p w:rsidR="00C82BE4" w:rsidRDefault="00C82BE4" w:rsidP="00C82BE4">
            <w:pPr>
              <w:tabs>
                <w:tab w:val="left" w:pos="0"/>
              </w:tabs>
              <w:snapToGrid w:val="0"/>
            </w:pPr>
            <w:r>
              <w:t>Set of S-RAMP Artifact Types and relationships that describe the service implementation layer associated with the SOA Model.</w:t>
            </w:r>
          </w:p>
        </w:tc>
      </w:tr>
      <w:tr w:rsidR="00C82BE4">
        <w:tc>
          <w:tcPr>
            <w:tcW w:w="2628" w:type="dxa"/>
            <w:vAlign w:val="center"/>
          </w:tcPr>
          <w:p w:rsidR="00C82BE4" w:rsidRDefault="00C82BE4">
            <w:pPr>
              <w:snapToGrid w:val="0"/>
            </w:pPr>
            <w:r>
              <w:t>Core Model</w:t>
            </w:r>
          </w:p>
        </w:tc>
        <w:tc>
          <w:tcPr>
            <w:tcW w:w="6930" w:type="dxa"/>
            <w:vAlign w:val="center"/>
          </w:tcPr>
          <w:p w:rsidR="00C82BE4" w:rsidRDefault="00C82BE4">
            <w:pPr>
              <w:snapToGrid w:val="0"/>
            </w:pPr>
            <w:r>
              <w:t>Set of basic Artifact Types</w:t>
            </w:r>
            <w:ins w:id="285" w:author="Eric Wittmann" w:date="2012-12-04T11:56:00Z">
              <w:r w:rsidR="00D8165A">
                <w:t>.</w:t>
              </w:r>
            </w:ins>
          </w:p>
        </w:tc>
      </w:tr>
      <w:tr w:rsidR="00C82BE4">
        <w:tc>
          <w:tcPr>
            <w:tcW w:w="2628" w:type="dxa"/>
            <w:vAlign w:val="center"/>
          </w:tcPr>
          <w:p w:rsidR="00C82BE4" w:rsidRDefault="00C82BE4">
            <w:pPr>
              <w:snapToGrid w:val="0"/>
            </w:pPr>
            <w:r>
              <w:t>Policy Model</w:t>
            </w:r>
          </w:p>
        </w:tc>
        <w:tc>
          <w:tcPr>
            <w:tcW w:w="6930" w:type="dxa"/>
            <w:vAlign w:val="center"/>
          </w:tcPr>
          <w:p w:rsidR="00C82BE4" w:rsidRDefault="00C82BE4">
            <w:pPr>
              <w:tabs>
                <w:tab w:val="left" w:pos="0"/>
              </w:tabs>
              <w:snapToGrid w:val="0"/>
            </w:pPr>
            <w:r>
              <w:t>Set of Policy document related derived Artifact Types</w:t>
            </w:r>
            <w:ins w:id="286" w:author="Eric Wittmann" w:date="2012-12-04T11:56:00Z">
              <w:r w:rsidR="00D8165A">
                <w:t>.</w:t>
              </w:r>
            </w:ins>
          </w:p>
        </w:tc>
      </w:tr>
      <w:tr w:rsidR="00C82BE4">
        <w:tc>
          <w:tcPr>
            <w:tcW w:w="2628" w:type="dxa"/>
            <w:vAlign w:val="center"/>
          </w:tcPr>
          <w:p w:rsidR="00C82BE4" w:rsidRDefault="00C82BE4">
            <w:pPr>
              <w:snapToGrid w:val="0"/>
            </w:pPr>
            <w:r>
              <w:t>Relationship</w:t>
            </w:r>
          </w:p>
        </w:tc>
        <w:tc>
          <w:tcPr>
            <w:tcW w:w="6930" w:type="dxa"/>
            <w:vAlign w:val="center"/>
          </w:tcPr>
          <w:p w:rsidR="00C82BE4" w:rsidRDefault="00C82BE4">
            <w:pPr>
              <w:tabs>
                <w:tab w:val="left" w:pos="0"/>
              </w:tabs>
              <w:snapToGrid w:val="0"/>
            </w:pPr>
            <w:r>
              <w:t>The logical triple of a Relationship Type, Source and Target. Relationships in S-RAMP are all directed from a source, to a target</w:t>
            </w:r>
            <w:ins w:id="287" w:author="Eric Wittmann" w:date="2012-12-04T11:56:00Z">
              <w:r w:rsidR="00D8165A">
                <w:t>.</w:t>
              </w:r>
            </w:ins>
          </w:p>
        </w:tc>
      </w:tr>
      <w:tr w:rsidR="00C82BE4">
        <w:tc>
          <w:tcPr>
            <w:tcW w:w="2628" w:type="dxa"/>
            <w:vAlign w:val="center"/>
          </w:tcPr>
          <w:p w:rsidR="00C82BE4" w:rsidRDefault="00C82BE4">
            <w:pPr>
              <w:snapToGrid w:val="0"/>
            </w:pPr>
            <w:r>
              <w:t>Relationship Type</w:t>
            </w:r>
          </w:p>
        </w:tc>
        <w:tc>
          <w:tcPr>
            <w:tcW w:w="6930" w:type="dxa"/>
            <w:vAlign w:val="center"/>
          </w:tcPr>
          <w:p w:rsidR="00C82BE4" w:rsidRDefault="00C82BE4" w:rsidP="00C82BE4">
            <w:pPr>
              <w:tabs>
                <w:tab w:val="left" w:pos="0"/>
              </w:tabs>
              <w:snapToGrid w:val="0"/>
            </w:pPr>
            <w:r>
              <w:t>A name that represents the type of the relationship (e.g., “includedXsds”). Multiple relationships can share the same Relationship Type.</w:t>
            </w:r>
          </w:p>
        </w:tc>
      </w:tr>
      <w:tr w:rsidR="00C82BE4">
        <w:tc>
          <w:tcPr>
            <w:tcW w:w="2628" w:type="dxa"/>
            <w:vAlign w:val="center"/>
          </w:tcPr>
          <w:p w:rsidR="00C82BE4" w:rsidRDefault="00C82BE4">
            <w:pPr>
              <w:snapToGrid w:val="0"/>
            </w:pPr>
            <w:r>
              <w:t>SOA Model</w:t>
            </w:r>
          </w:p>
        </w:tc>
        <w:tc>
          <w:tcPr>
            <w:tcW w:w="6930" w:type="dxa"/>
            <w:vAlign w:val="center"/>
          </w:tcPr>
          <w:p w:rsidR="00C82BE4" w:rsidRDefault="00C82BE4">
            <w:pPr>
              <w:tabs>
                <w:tab w:val="left" w:pos="0"/>
              </w:tabs>
              <w:snapToGrid w:val="0"/>
            </w:pPr>
            <w:r>
              <w:t>Set of Artifact Types and relationships used to link The Open Group’s SOA Ontology artifact types with those in the S-RAMP data model.</w:t>
            </w:r>
          </w:p>
        </w:tc>
      </w:tr>
      <w:tr w:rsidR="00C82BE4">
        <w:tc>
          <w:tcPr>
            <w:tcW w:w="2628" w:type="dxa"/>
            <w:vAlign w:val="center"/>
          </w:tcPr>
          <w:p w:rsidR="00C82BE4" w:rsidRDefault="00C82BE4">
            <w:pPr>
              <w:snapToGrid w:val="0"/>
            </w:pPr>
            <w:r>
              <w:t>WSDL Model</w:t>
            </w:r>
          </w:p>
        </w:tc>
        <w:tc>
          <w:tcPr>
            <w:tcW w:w="6930" w:type="dxa"/>
            <w:vAlign w:val="center"/>
          </w:tcPr>
          <w:p w:rsidR="00C82BE4" w:rsidRDefault="00C82BE4">
            <w:pPr>
              <w:snapToGrid w:val="0"/>
            </w:pPr>
            <w:r>
              <w:t>Set of WSDL document related derived data types</w:t>
            </w:r>
            <w:ins w:id="288" w:author="Eric Wittmann" w:date="2012-12-04T11:56:00Z">
              <w:r w:rsidR="00D8165A">
                <w:t>.</w:t>
              </w:r>
            </w:ins>
          </w:p>
        </w:tc>
      </w:tr>
      <w:tr w:rsidR="00C82BE4">
        <w:tc>
          <w:tcPr>
            <w:tcW w:w="2628" w:type="dxa"/>
            <w:vAlign w:val="center"/>
          </w:tcPr>
          <w:p w:rsidR="00C82BE4" w:rsidRDefault="00C82BE4">
            <w:pPr>
              <w:snapToGrid w:val="0"/>
            </w:pPr>
            <w:r>
              <w:t>XSD Model</w:t>
            </w:r>
          </w:p>
        </w:tc>
        <w:tc>
          <w:tcPr>
            <w:tcW w:w="6930" w:type="dxa"/>
            <w:vAlign w:val="center"/>
          </w:tcPr>
          <w:p w:rsidR="00C82BE4" w:rsidRDefault="00C82BE4">
            <w:pPr>
              <w:snapToGrid w:val="0"/>
            </w:pPr>
            <w:r>
              <w:t>Set of XSD document related derived data types</w:t>
            </w:r>
            <w:ins w:id="289" w:author="Eric Wittmann" w:date="2012-12-04T11:56:00Z">
              <w:r w:rsidR="00D8165A">
                <w:t>.</w:t>
              </w:r>
            </w:ins>
          </w:p>
        </w:tc>
      </w:tr>
      <w:tr w:rsidR="00C82BE4">
        <w:tc>
          <w:tcPr>
            <w:tcW w:w="2628" w:type="dxa"/>
            <w:vAlign w:val="center"/>
          </w:tcPr>
          <w:p w:rsidR="00C82BE4" w:rsidRDefault="00C82BE4">
            <w:pPr>
              <w:snapToGrid w:val="0"/>
            </w:pPr>
            <w:del w:id="290" w:author="Eric Wittmann" w:date="2012-12-04T11:56:00Z">
              <w:r w:rsidDel="00D8165A">
                <w:delText>User Defined</w:delText>
              </w:r>
            </w:del>
            <w:ins w:id="291" w:author="Eric Wittmann" w:date="2012-12-04T11:56:00Z">
              <w:r w:rsidR="00D8165A">
                <w:t>Extended Artifact</w:t>
              </w:r>
            </w:ins>
            <w:r>
              <w:t xml:space="preserve"> Model</w:t>
            </w:r>
          </w:p>
        </w:tc>
        <w:tc>
          <w:tcPr>
            <w:tcW w:w="6930" w:type="dxa"/>
            <w:vAlign w:val="center"/>
          </w:tcPr>
          <w:p w:rsidR="00C82BE4" w:rsidRDefault="00C82BE4">
            <w:pPr>
              <w:snapToGrid w:val="0"/>
            </w:pPr>
            <w:r>
              <w:t>An S-RAMP model whose content and structure has been defined by the client</w:t>
            </w:r>
            <w:ins w:id="292" w:author="Eric Wittmann" w:date="2012-12-04T11:56:00Z">
              <w:r w:rsidR="00D8165A">
                <w:t>.</w:t>
              </w:r>
            </w:ins>
          </w:p>
        </w:tc>
      </w:tr>
    </w:tbl>
    <w:p w:rsidR="00C82BE4" w:rsidRDefault="00C82BE4" w:rsidP="00C82BE4"/>
    <w:p w:rsidR="00C82BE4" w:rsidRDefault="00C82BE4" w:rsidP="00C82BE4">
      <w:pPr>
        <w:pStyle w:val="AppendixHeading1"/>
      </w:pPr>
      <w:r>
        <w:lastRenderedPageBreak/>
        <w:t>Core Model Schema</w:t>
      </w:r>
    </w:p>
    <w:p w:rsidR="00C82BE4" w:rsidRDefault="00C82BE4" w:rsidP="00C82BE4">
      <w:r>
        <w:t xml:space="preserve">For convenience, an S-RAMP Core Model Schema xsd file is also provided at: </w:t>
      </w:r>
    </w:p>
    <w:p w:rsidR="00C82BE4" w:rsidRDefault="00C82BE4" w:rsidP="00C82BE4">
      <w:pPr>
        <w:autoSpaceDE w:val="0"/>
        <w:spacing w:before="0" w:after="0"/>
        <w:ind w:left="720"/>
      </w:pPr>
      <w:r>
        <w:t>http://s-ramp.org/2010/specification/schemas/coremodel.xsd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xml</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encoding</w:t>
      </w:r>
      <w:r w:rsidRPr="00B64A3F">
        <w:rPr>
          <w:rFonts w:ascii="Courier New" w:hAnsi="Courier New" w:cs="Monaco"/>
          <w:color w:val="000000"/>
          <w:sz w:val="16"/>
          <w:szCs w:val="22"/>
        </w:rPr>
        <w:t>=</w:t>
      </w:r>
      <w:r w:rsidRPr="00B64A3F">
        <w:rPr>
          <w:rFonts w:ascii="Courier New" w:hAnsi="Courier New" w:cs="Monaco"/>
          <w:iCs/>
          <w:color w:val="2A00FF"/>
          <w:sz w:val="16"/>
          <w:szCs w:val="22"/>
        </w:rPr>
        <w:t>"UTF-8"</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sz w:val="16"/>
          <w:szCs w:val="22"/>
        </w:rPr>
        <w:t xml:space="preserve"> </w:t>
      </w:r>
      <w:r w:rsidRPr="00B64A3F">
        <w:rPr>
          <w:rFonts w:ascii="Courier New" w:hAnsi="Courier New" w:cs="Monaco"/>
          <w:color w:val="7F007F"/>
          <w:sz w:val="16"/>
          <w:szCs w:val="22"/>
        </w:rPr>
        <w:t>targetNamespace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xmlns:tns</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xmlns:s-ramp</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sz w:val="16"/>
          <w:szCs w:val="22"/>
        </w:rPr>
        <w:t xml:space="preserve">  </w:t>
      </w:r>
      <w:r w:rsidRPr="00B64A3F">
        <w:rPr>
          <w:rFonts w:ascii="Courier New" w:hAnsi="Courier New" w:cs="Monaco"/>
          <w:color w:val="7F007F"/>
          <w:sz w:val="16"/>
          <w:szCs w:val="22"/>
        </w:rPr>
        <w:t>xmlns:xsd</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"http://www.w3.org/2001/XMLSchema"</w:t>
      </w:r>
      <w:r w:rsidRPr="00B64A3F">
        <w:rPr>
          <w:rFonts w:ascii="Courier New" w:hAnsi="Courier New" w:cs="Monaco"/>
          <w:sz w:val="16"/>
          <w:szCs w:val="22"/>
        </w:rPr>
        <w:t xml:space="preserve"> </w:t>
      </w:r>
      <w:r w:rsidRPr="00B64A3F">
        <w:rPr>
          <w:rFonts w:ascii="Courier New" w:hAnsi="Courier New" w:cs="Monaco"/>
          <w:color w:val="7F007F"/>
          <w:sz w:val="16"/>
          <w:szCs w:val="22"/>
        </w:rPr>
        <w:t>xmlns:xlink</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elementFormDefault</w:t>
      </w:r>
      <w:r w:rsidRPr="00B64A3F">
        <w:rPr>
          <w:rFonts w:ascii="Courier New" w:hAnsi="Courier New" w:cs="Monaco"/>
          <w:color w:val="000000"/>
          <w:sz w:val="16"/>
          <w:szCs w:val="22"/>
        </w:rPr>
        <w:t>=</w:t>
      </w:r>
      <w:r w:rsidRPr="00B64A3F">
        <w:rPr>
          <w:rFonts w:ascii="Courier New" w:hAnsi="Courier New" w:cs="Monaco"/>
          <w:iCs/>
          <w:color w:val="2A00FF"/>
          <w:sz w:val="16"/>
          <w:szCs w:val="22"/>
        </w:rPr>
        <w:t>"qualified"</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 2010 Hewlett-Packard Company (HP), International Business Machines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Corporation (IBM), Software AG (SAG) and TIBCO Software Inc.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rights reserved. Permission to copy and display the SOA Repository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Artifact Model and Protocol (the “Specification”), in any medium</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without fee or royalty is hereby granted by Hewlett-Packard Company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(HP), International Business Machines Corporation (IBM), Software AG</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(SAG) and TIBCO Software Inc. (collectively, the "Authors"), provided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that you include the following on ALL copies of this document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portions thereof, that you make: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1. A link or URL to this document at this location:</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http://s-ramp.org/2010/s-ramp/specification/documents/{this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name}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2. The copyright notice as shown in the Specification.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The Authors each agree to grant you a royalty-free license, under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reasonable, non-discriminatory terms and conditions to their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respective patents that they deem necessary to implement the "SOA</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Repository Artifact Model and Protocol” Specification, including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its constituent documents. THIS DOCUMENT IS PROVIDED "AS IS," AND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AUTHORS MAKE NO REPRESENTATIONS OR WARRANTIES, EXPRESS OR IMPLIED,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INCLUDING, BUT NOT LIMITED TO, WARRANTIES OF MERCHANTABILITY, FITNESS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FOR A PARTICULAR PURPOSE, NON-INFRINGEMENT, OR TITLE;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CONTENTS OF THIS DOCUMENT ARE SUITABLE FOR ANY PURPOSE; NOR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IMPLEMENTATION OF SUCH CONTENTS WILL NOT INFRINGE ANY THIRD PARTY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PATENTS, COPYRIGHTS, TRADEMARKS OR OTHER RIGHTS. THE AUTHORS WILL NOT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BE LIABLE FOR ANY DIRECT, INDIRECT, SPECIAL, INCIDENTAL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CONSEQUENTIAL DAMAGES ARISING OUT OF OR RELATING TO ANY USE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DISTRIBUTION OF 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xsd:import</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schemaLocation</w:t>
      </w:r>
      <w:r w:rsidRPr="00B64A3F">
        <w:rPr>
          <w:rFonts w:ascii="Courier New" w:hAnsi="Courier New" w:cs="Monaco"/>
          <w:color w:val="000000"/>
          <w:sz w:val="16"/>
          <w:szCs w:val="22"/>
        </w:rPr>
        <w:t>=</w:t>
      </w:r>
      <w:r w:rsidRPr="00B64A3F">
        <w:rPr>
          <w:rFonts w:ascii="Courier New" w:hAnsi="Courier New" w:cs="Monaco"/>
          <w:iCs/>
          <w:color w:val="2A00FF"/>
          <w:sz w:val="16"/>
          <w:szCs w:val="22"/>
        </w:rPr>
        <w:t>"xlink.xsd"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Core data types: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derived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del w:id="293" w:author="Eric Wittmann" w:date="2012-12-04T11:57:00Z">
        <w:r w:rsidRPr="00B64A3F" w:rsidDel="00D8165A">
          <w:rPr>
            <w:rFonts w:ascii="Courier New" w:hAnsi="Courier New" w:cs="Monaco"/>
            <w:color w:val="3F5FBF"/>
            <w:sz w:val="16"/>
            <w:szCs w:val="22"/>
            <w:u w:val="single"/>
          </w:rPr>
          <w:delText>userdefined</w:delText>
        </w:r>
        <w:r w:rsidRPr="00B64A3F" w:rsidDel="00D8165A">
          <w:rPr>
            <w:rFonts w:ascii="Courier New" w:hAnsi="Courier New" w:cs="Monaco"/>
            <w:color w:val="3F5FBF"/>
            <w:sz w:val="16"/>
            <w:szCs w:val="22"/>
          </w:rPr>
          <w:delText xml:space="preserve"> </w:delText>
        </w:r>
      </w:del>
      <w:ins w:id="294" w:author="Eric Wittmann" w:date="2012-12-04T11:57:00Z">
        <w:r w:rsidR="00D8165A">
          <w:rPr>
            <w:rFonts w:ascii="Courier New" w:hAnsi="Courier New" w:cs="Monaco"/>
            <w:color w:val="3F5FBF"/>
            <w:sz w:val="16"/>
            <w:szCs w:val="22"/>
            <w:u w:val="single"/>
          </w:rPr>
          <w:t>extended</w:t>
        </w:r>
        <w:r w:rsidR="00D8165A" w:rsidRPr="00B64A3F">
          <w:rPr>
            <w:rFonts w:ascii="Courier New" w:hAnsi="Courier New" w:cs="Monaco"/>
            <w:color w:val="3F5FBF"/>
            <w:sz w:val="16"/>
            <w:szCs w:val="22"/>
          </w:rPr>
          <w:t xml:space="preserve"> </w:t>
        </w:r>
      </w:ins>
      <w:r w:rsidRPr="00B64A3F">
        <w:rPr>
          <w:rFonts w:ascii="Courier New" w:hAnsi="Courier New" w:cs="Monaco"/>
          <w:color w:val="3F5FBF"/>
          <w:sz w:val="16"/>
          <w:szCs w:val="22"/>
        </w:rPr>
        <w:t>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t>
      </w:r>
      <w:del w:id="295" w:author="Eric Wittmann" w:date="2012-12-04T11:57:00Z">
        <w:r w:rsidRPr="00B64A3F" w:rsidDel="00D8165A">
          <w:rPr>
            <w:rFonts w:ascii="Courier New" w:hAnsi="Courier New" w:cs="Monaco"/>
            <w:iCs/>
            <w:color w:val="2A00FF"/>
            <w:sz w:val="16"/>
            <w:szCs w:val="22"/>
          </w:rPr>
          <w:delText>UserDefinedArtifactType</w:delText>
        </w:r>
      </w:del>
      <w:ins w:id="296" w:author="Eric Wittmann" w:date="2012-12-04T11:57:00Z">
        <w:r w:rsidR="00D8165A">
          <w:rPr>
            <w:rFonts w:ascii="Courier New" w:hAnsi="Courier New" w:cs="Monaco"/>
            <w:iCs/>
            <w:color w:val="2A00FF"/>
            <w:sz w:val="16"/>
            <w:szCs w:val="22"/>
          </w:rPr>
          <w:t>Extended</w:t>
        </w:r>
        <w:r w:rsidR="00D8165A" w:rsidRPr="00B64A3F">
          <w:rPr>
            <w:rFonts w:ascii="Courier New" w:hAnsi="Courier New" w:cs="Monaco"/>
            <w:iCs/>
            <w:color w:val="2A00FF"/>
            <w:sz w:val="16"/>
            <w:szCs w:val="22"/>
          </w:rPr>
          <w:t>ArtifactType</w:t>
        </w:r>
      </w:ins>
      <w:r w:rsidRPr="00B64A3F">
        <w:rPr>
          <w:rFonts w:ascii="Courier New" w:hAnsi="Courier New" w:cs="Monaco"/>
          <w:iCs/>
          <w:color w:val="2A00FF"/>
          <w:sz w:val="16"/>
          <w:szCs w:val="22"/>
        </w:rPr>
        <w: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"ServiceInterface"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"Effect"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"Event"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"InformationType"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"PolicySubject"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"ServiceContract"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"Actor"</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"Organization"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"System"</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"Task"</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serviceimplementation</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"ServiceImplementationModelType"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"ServiceInstance"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"ServiceEndpoint"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almost all Artifacts in S-RAMP. Most other types in S-RAMP extend this one. Extensions of BaseArtifactType are limited to attributes.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"description"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"version"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"uuid"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Derived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"relatedDocument"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"tns:documentArtifactTarget"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Documents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"contentSize"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"xsd:long"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Document type implements DocumentArtifactType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XML documents. Specific document types extend XmlDocument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"contentEncoding"</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del w:id="297" w:author="Eric Wittmann" w:date="2012-12-04T11:57:00Z">
        <w:r w:rsidRPr="00B64A3F" w:rsidDel="00D8165A">
          <w:rPr>
            <w:rFonts w:ascii="Courier New" w:hAnsi="Courier New" w:cs="Monaco"/>
            <w:color w:val="3F5FBF"/>
            <w:sz w:val="16"/>
            <w:szCs w:val="22"/>
          </w:rPr>
          <w:delText>Base t</w:delText>
        </w:r>
      </w:del>
      <w:ins w:id="298" w:author="Eric Wittmann" w:date="2012-12-04T11:57:00Z">
        <w:r w:rsidR="00D8165A">
          <w:rPr>
            <w:rFonts w:ascii="Courier New" w:hAnsi="Courier New" w:cs="Monaco"/>
            <w:color w:val="3F5FBF"/>
            <w:sz w:val="16"/>
            <w:szCs w:val="22"/>
          </w:rPr>
          <w:t>T</w:t>
        </w:r>
      </w:ins>
      <w:r w:rsidRPr="00B64A3F">
        <w:rPr>
          <w:rFonts w:ascii="Courier New" w:hAnsi="Courier New" w:cs="Monaco"/>
          <w:color w:val="3F5FBF"/>
          <w:sz w:val="16"/>
          <w:szCs w:val="22"/>
        </w:rPr>
        <w:t xml:space="preserve">ype </w:t>
      </w:r>
      <w:ins w:id="299" w:author="Eric Wittmann" w:date="2012-12-04T11:57:00Z">
        <w:r w:rsidR="00D8165A">
          <w:rPr>
            <w:rFonts w:ascii="Courier New" w:hAnsi="Courier New" w:cs="Monaco"/>
            <w:color w:val="3F5FBF"/>
            <w:sz w:val="16"/>
            <w:szCs w:val="22"/>
          </w:rPr>
          <w:t xml:space="preserve">used </w:t>
        </w:r>
      </w:ins>
      <w:r w:rsidRPr="00B64A3F">
        <w:rPr>
          <w:rFonts w:ascii="Courier New" w:hAnsi="Courier New" w:cs="Monaco"/>
          <w:color w:val="3F5FBF"/>
          <w:sz w:val="16"/>
          <w:szCs w:val="22"/>
        </w:rPr>
        <w:t xml:space="preserve">for </w:t>
      </w:r>
      <w:del w:id="300" w:author="Eric Wittmann" w:date="2012-12-04T11:57:00Z">
        <w:r w:rsidRPr="00B64A3F" w:rsidDel="00D8165A">
          <w:rPr>
            <w:rFonts w:ascii="Courier New" w:hAnsi="Courier New" w:cs="Monaco"/>
            <w:color w:val="3F5FBF"/>
            <w:sz w:val="16"/>
            <w:szCs w:val="22"/>
          </w:rPr>
          <w:delText>all User Defined</w:delText>
        </w:r>
      </w:del>
      <w:ins w:id="301" w:author="Eric Wittmann" w:date="2012-12-04T11:57:00Z">
        <w:r w:rsidR="00D8165A">
          <w:rPr>
            <w:rFonts w:ascii="Courier New" w:hAnsi="Courier New" w:cs="Monaco"/>
            <w:color w:val="3F5FBF"/>
            <w:sz w:val="16"/>
            <w:szCs w:val="22"/>
          </w:rPr>
          <w:t>Extended</w:t>
        </w:r>
      </w:ins>
      <w:r w:rsidRPr="00B64A3F">
        <w:rPr>
          <w:rFonts w:ascii="Courier New" w:hAnsi="Courier New" w:cs="Monaco"/>
          <w:color w:val="3F5FBF"/>
          <w:sz w:val="16"/>
          <w:szCs w:val="22"/>
        </w:rPr>
        <w:t xml:space="preserve"> Artifact</w:t>
      </w:r>
      <w:ins w:id="302" w:author="Eric Wittmann" w:date="2012-12-04T11:57:00Z">
        <w:r w:rsidR="00D8165A">
          <w:rPr>
            <w:rFonts w:ascii="Courier New" w:hAnsi="Courier New" w:cs="Monaco"/>
            <w:color w:val="3F5FBF"/>
            <w:sz w:val="16"/>
            <w:szCs w:val="22"/>
          </w:rPr>
          <w:t xml:space="preserve"> Models</w:t>
        </w:r>
      </w:ins>
      <w:del w:id="303" w:author="Eric Wittmann" w:date="2012-12-04T11:57:00Z">
        <w:r w:rsidRPr="00B64A3F" w:rsidDel="00D8165A">
          <w:rPr>
            <w:rFonts w:ascii="Courier New" w:hAnsi="Courier New" w:cs="Monaco"/>
            <w:color w:val="3F5FBF"/>
            <w:sz w:val="16"/>
            <w:szCs w:val="22"/>
          </w:rPr>
          <w:delText>s</w:delText>
        </w:r>
      </w:del>
      <w:r w:rsidRPr="00B64A3F">
        <w:rPr>
          <w:rFonts w:ascii="Courier New" w:hAnsi="Courier New" w:cs="Monaco"/>
          <w:color w:val="3F5FBF"/>
          <w:sz w:val="16"/>
          <w:szCs w:val="22"/>
        </w:rPr>
        <w:t xml:space="preserve">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w:t>
      </w:r>
      <w:del w:id="304" w:author="Eric Wittmann" w:date="2012-12-04T11:58:00Z">
        <w:r w:rsidRPr="00B64A3F" w:rsidDel="00D8165A">
          <w:rPr>
            <w:rFonts w:ascii="Courier New" w:hAnsi="Courier New" w:cs="Monaco"/>
            <w:iCs/>
            <w:color w:val="2A00FF"/>
            <w:sz w:val="16"/>
            <w:szCs w:val="22"/>
          </w:rPr>
          <w:delText>UserDefinedArtifactType</w:delText>
        </w:r>
      </w:del>
      <w:ins w:id="305" w:author="Eric Wittmann" w:date="2012-12-04T11:58:00Z">
        <w:r w:rsidR="00D8165A">
          <w:rPr>
            <w:rFonts w:ascii="Courier New" w:hAnsi="Courier New" w:cs="Monaco"/>
            <w:iCs/>
            <w:color w:val="2A00FF"/>
            <w:sz w:val="16"/>
            <w:szCs w:val="22"/>
          </w:rPr>
          <w:t>Extended</w:t>
        </w:r>
        <w:r w:rsidR="00D8165A" w:rsidRPr="00B64A3F">
          <w:rPr>
            <w:rFonts w:ascii="Courier New" w:hAnsi="Courier New" w:cs="Monaco"/>
            <w:iCs/>
            <w:color w:val="2A00FF"/>
            <w:sz w:val="16"/>
            <w:szCs w:val="22"/>
          </w:rPr>
          <w:t>ArtifactType</w:t>
        </w:r>
      </w:ins>
      <w:r w:rsidRPr="00B64A3F">
        <w:rPr>
          <w:rFonts w:ascii="Courier New" w:hAnsi="Courier New" w:cs="Monaco"/>
          <w:iCs/>
          <w:color w:val="2A00FF"/>
          <w:sz w:val="16"/>
          <w:szCs w:val="22"/>
        </w:rPr>
        <w: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w:t>
      </w:r>
      <w:del w:id="306" w:author="Eric Wittmann" w:date="2012-12-04T11:58:00Z">
        <w:r w:rsidRPr="00B64A3F" w:rsidDel="00D8165A">
          <w:rPr>
            <w:rFonts w:ascii="Courier New" w:hAnsi="Courier New" w:cs="Monaco"/>
            <w:iCs/>
            <w:color w:val="2A00FF"/>
            <w:sz w:val="16"/>
            <w:szCs w:val="22"/>
          </w:rPr>
          <w:delText>userType</w:delText>
        </w:r>
      </w:del>
      <w:ins w:id="307" w:author="Eric Wittmann" w:date="2012-12-04T11:58:00Z">
        <w:r w:rsidR="00D8165A">
          <w:rPr>
            <w:rFonts w:ascii="Courier New" w:hAnsi="Courier New" w:cs="Monaco"/>
            <w:iCs/>
            <w:color w:val="2A00FF"/>
            <w:sz w:val="16"/>
            <w:szCs w:val="22"/>
          </w:rPr>
          <w:t>extended</w:t>
        </w:r>
        <w:r w:rsidR="00D8165A" w:rsidRPr="00B64A3F">
          <w:rPr>
            <w:rFonts w:ascii="Courier New" w:hAnsi="Courier New" w:cs="Monaco"/>
            <w:iCs/>
            <w:color w:val="2A00FF"/>
            <w:sz w:val="16"/>
            <w:szCs w:val="22"/>
          </w:rPr>
          <w:t>Type</w:t>
        </w:r>
      </w:ins>
      <w:r w:rsidRPr="00B64A3F">
        <w:rPr>
          <w:rFonts w:ascii="Courier New" w:hAnsi="Courier New" w:cs="Monaco"/>
          <w:iCs/>
          <w:color w:val="2A00FF"/>
          <w:sz w:val="16"/>
          <w:szCs w:val="22"/>
        </w:rPr>
        <w: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target artifact's UUID. Used by all types of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"xlink:href"</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BaseArtifact.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DerivedArtifact.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"s-ramp:derivedArtifactEnum"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DocumentArtifact.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Global Element Declarations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element used for all GENERIC (user-defined)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"relationshipTarget"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Stored Queries Artifact element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"StoredQuery"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"tns:queryExpression"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Property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"xsd:anyURI"</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"queryExpression"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The sourceId and targetId contain the UUID's corresponding to a relationship's source and target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"sourceId"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color w:val="008080"/>
          <w:sz w:val="16"/>
          <w:szCs w:val="22"/>
        </w:rPr>
        <w:t>&gt;</w:t>
      </w:r>
    </w:p>
    <w:p w:rsidR="00C82BE4" w:rsidRDefault="00C82BE4" w:rsidP="00C82BE4">
      <w:pPr>
        <w:autoSpaceDE w:val="0"/>
        <w:spacing w:before="0" w:after="0"/>
        <w:rPr>
          <w:rFonts w:ascii="Courier New" w:hAnsi="Courier New" w:cs="Courier New"/>
          <w:color w:val="008080"/>
          <w:sz w:val="16"/>
          <w:szCs w:val="16"/>
        </w:rPr>
      </w:pPr>
    </w:p>
    <w:p w:rsidR="00C82BE4" w:rsidRDefault="00C82BE4" w:rsidP="00C82BE4">
      <w:pPr>
        <w:pStyle w:val="AppendixHeading1"/>
      </w:pPr>
      <w:bookmarkStart w:id="308" w:name="_Ref157581778"/>
      <w:r>
        <w:lastRenderedPageBreak/>
        <w:t>SOA Model Schema</w:t>
      </w:r>
      <w:bookmarkEnd w:id="308"/>
    </w:p>
    <w:p w:rsidR="00C82BE4" w:rsidRDefault="00C82BE4" w:rsidP="00C82BE4">
      <w:r>
        <w:t xml:space="preserve">For convenience, an S-RAMP SOA Model Schema xsd file is also provided at: </w:t>
      </w:r>
    </w:p>
    <w:p w:rsidR="00C82BE4" w:rsidRDefault="00C82BE4" w:rsidP="00C82BE4">
      <w:pPr>
        <w:autoSpaceDE w:val="0"/>
        <w:spacing w:before="0" w:after="0"/>
        <w:ind w:left="720"/>
      </w:pPr>
      <w:r>
        <w:t>http://s-ramp.org/2010/specification/schemas/soamodel.xsd</w:t>
      </w:r>
    </w:p>
    <w:p w:rsidR="00C82BE4" w:rsidRDefault="00C82BE4" w:rsidP="00C82BE4">
      <w:r>
        <w:t>NOTE:  this schema is based upon the state of the SOA Ontology work at the time of publication.   It will be revised as necessary to reflect any changes made by the TOG SOA Ontology group upon final publication.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rPr>
        <w:t>xml</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sz w:val="16"/>
          <w:szCs w:val="22"/>
        </w:rPr>
        <w:t xml:space="preserve"> </w:t>
      </w:r>
      <w:r w:rsidRPr="005A48B7">
        <w:rPr>
          <w:rFonts w:ascii="Courier New" w:hAnsi="Courier New" w:cs="Monaco"/>
          <w:color w:val="7F007F"/>
          <w:sz w:val="16"/>
          <w:szCs w:val="22"/>
        </w:rPr>
        <w:t>encoding</w:t>
      </w:r>
      <w:r w:rsidRPr="005A48B7">
        <w:rPr>
          <w:rFonts w:ascii="Courier New" w:hAnsi="Courier New" w:cs="Monaco"/>
          <w:color w:val="000000"/>
          <w:sz w:val="16"/>
          <w:szCs w:val="22"/>
        </w:rPr>
        <w:t>=</w:t>
      </w:r>
      <w:r w:rsidRPr="005A48B7">
        <w:rPr>
          <w:rFonts w:ascii="Courier New" w:hAnsi="Courier New" w:cs="Monaco"/>
          <w:iCs/>
          <w:color w:val="2A00FF"/>
          <w:sz w:val="16"/>
          <w:szCs w:val="22"/>
        </w:rPr>
        <w:t>"UTF-8"</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sz w:val="16"/>
          <w:szCs w:val="22"/>
        </w:rPr>
        <w:t xml:space="preserve"> </w:t>
      </w:r>
      <w:r w:rsidRPr="005A48B7">
        <w:rPr>
          <w:rFonts w:ascii="Courier New" w:hAnsi="Courier New" w:cs="Monaco"/>
          <w:color w:val="7F007F"/>
          <w:sz w:val="16"/>
          <w:szCs w:val="22"/>
        </w:rPr>
        <w:t>xmlns:tns</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xmlns:s-ramp</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xmlns:xsd</w:t>
      </w:r>
      <w:r w:rsidRPr="005A48B7">
        <w:rPr>
          <w:rFonts w:ascii="Courier New" w:hAnsi="Courier New" w:cs="Monaco"/>
          <w:color w:val="000000"/>
          <w:sz w:val="16"/>
          <w:szCs w:val="22"/>
        </w:rPr>
        <w:t>=</w:t>
      </w:r>
      <w:r w:rsidRPr="005A48B7">
        <w:rPr>
          <w:rFonts w:ascii="Courier New" w:hAnsi="Courier New" w:cs="Monaco"/>
          <w:iCs/>
          <w:color w:val="2A00FF"/>
          <w:sz w:val="16"/>
          <w:szCs w:val="22"/>
        </w:rPr>
        <w:t>"http://www.w3.org/2001/XMLSchema"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sz w:val="16"/>
          <w:szCs w:val="22"/>
        </w:rPr>
        <w:t xml:space="preserve">  </w:t>
      </w:r>
      <w:r w:rsidRPr="005A48B7">
        <w:rPr>
          <w:rFonts w:ascii="Courier New" w:hAnsi="Courier New" w:cs="Monaco"/>
          <w:color w:val="7F007F"/>
          <w:sz w:val="16"/>
          <w:szCs w:val="22"/>
        </w:rPr>
        <w:t>targetNamespace</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elementFormDefault</w:t>
      </w:r>
      <w:r w:rsidRPr="005A48B7">
        <w:rPr>
          <w:rFonts w:ascii="Courier New" w:hAnsi="Courier New" w:cs="Monaco"/>
          <w:color w:val="000000"/>
          <w:sz w:val="16"/>
          <w:szCs w:val="22"/>
        </w:rPr>
        <w:t>=</w:t>
      </w:r>
      <w:r w:rsidRPr="005A48B7">
        <w:rPr>
          <w:rFonts w:ascii="Courier New" w:hAnsi="Courier New" w:cs="Monaco"/>
          <w:iCs/>
          <w:color w:val="2A00FF"/>
          <w:sz w:val="16"/>
          <w:szCs w:val="22"/>
        </w:rPr>
        <w:t>"qualified"</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 2010 Hewlett-Packard Company (HP), International Business Machines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Corporation (IBM), Software AG (SAG) and TIBCO Software Inc.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rights reserved. Permission to copy and display the SOA Repository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Artifact Model and Protocol (the “Specification”), in any medium</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without fee or royalty is hereby granted by Hewlett-Packard Company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(HP), International Business Machines Corporation (IBM), Software AG</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(SAG) and TIBCO Software Inc. (collectively, the "Authors"), provided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that you include the following on ALL copies of this document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portions thereof, that you make: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1. A link or URL to this document at this location: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http://s-ramp.org/2010/s-ramp/specification/documents/{this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name}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2. The copyright notice as shown in the Specification.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The Authors each agree to grant you a royalty-free license, under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reasonable, non-discriminatory terms and conditions to their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respective patents that they deem necessary to implement the "SOA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Repository Artifact Model and Protocol” Specification, including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its constituent documents. THIS DOCUMENT IS PROVIDED "AS IS," AND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AUTHORS MAKE NO REPRESENTATIONS OR WARRANTIES, EXPRESS OR IMPLIED,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INCLUDING, BUT NOT LIMITED TO, WARRANTIES OF MERCHANTABILITY, FITNESS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FOR A PARTICULAR PURPOSE, NON-INFRINGEMENT, OR TITLE;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CONTENTS OF THIS DOCUMENT ARE SUITABLE FOR ANY PURPOSE; NOR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IMPLEMENTATION OF SUCH CONTENTS WILL NOT INFRINGE ANY THIRD PARTY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PATENTS, COPYRIGHTS, TRADEMARKS OR OTHER RIGHTS. THE AUTHORS WILL NOT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BE LIABLE FOR ANY DIRECT, INDIRECT, SPECIAL, INCIDENTAL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CONSEQUENTIAL DAMAGES ARISING OUT OF OR RELATING TO ANY USE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DISTRIBUTION OF 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"coremodel.xsd"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"serviceimplementationmodel.xsd"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abstract</w:t>
      </w:r>
      <w:r w:rsidRPr="005A48B7">
        <w:rPr>
          <w:rFonts w:ascii="Courier New" w:hAnsi="Courier New" w:cs="Monaco"/>
          <w:color w:val="000000"/>
          <w:sz w:val="16"/>
          <w:szCs w:val="22"/>
        </w:rPr>
        <w:t>=</w:t>
      </w:r>
      <w:r w:rsidRPr="005A48B7">
        <w:rPr>
          <w:rFonts w:ascii="Courier New" w:hAnsi="Courier New" w:cs="Monaco"/>
          <w:iCs/>
          <w:color w:val="2A00FF"/>
          <w:sz w:val="16"/>
          <w:szCs w:val="22"/>
        </w:rPr>
        <w:t>"true"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DocumentArtifactType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"documentation"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"s-ramp:documentArtifactTarget"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DerivedArtifactType: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"interfaceDefinedBy"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"s-ramp:DerivedArtifactType"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3F5FBF"/>
          <w:sz w:val="16"/>
          <w:szCs w:val="22"/>
        </w:rPr>
        <w:t>&lt;!-- Modeled Relationship to ServiceOperation: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"hasOperation"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"s-ramp:serviceOperationTarget"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"hasOutput"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"isInterfaceOf"</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"hasContract"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"hasInterface"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ServiceInstance: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"hasInstance"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"s-ramp:serviceInstanceTarget"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"appliesTo"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"setsPolicy"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"represents"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"uses"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"performs"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Modeled Relationship to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"directsOrchestrationProcess"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"generates"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"respondsTo"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"involvesParty"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"specifies"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"System"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"tns:System"</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Relationship referencing the artifact's UUID, to reference an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"s-ramp:orchestrationProcessEnum"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C82BE4" w:rsidRPr="005A48B7" w:rsidRDefault="005A48B7" w:rsidP="005A48B7">
      <w:pPr>
        <w:rPr>
          <w:rFonts w:ascii="Courier New" w:hAnsi="Courier New"/>
          <w:sz w:val="16"/>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color w:val="008080"/>
          <w:sz w:val="16"/>
          <w:szCs w:val="22"/>
        </w:rPr>
        <w:t>&gt;</w:t>
      </w:r>
    </w:p>
    <w:p w:rsidR="00C82BE4" w:rsidRDefault="00C82BE4" w:rsidP="00C82BE4">
      <w:pPr>
        <w:pStyle w:val="AppendixHeading1"/>
      </w:pPr>
      <w:bookmarkStart w:id="309" w:name="_Ref157582245"/>
      <w:r>
        <w:lastRenderedPageBreak/>
        <w:t>Service Implementation Model Schema</w:t>
      </w:r>
      <w:bookmarkEnd w:id="309"/>
    </w:p>
    <w:p w:rsidR="00C82BE4" w:rsidRDefault="00C82BE4" w:rsidP="00C82BE4">
      <w:r>
        <w:t xml:space="preserve">For convenience, an S-RAMP Service Implementation Model Schema xsd file is also provided at: </w:t>
      </w:r>
    </w:p>
    <w:p w:rsidR="00C82BE4" w:rsidRDefault="007B6ED9" w:rsidP="00C82BE4">
      <w:pPr>
        <w:autoSpaceDE w:val="0"/>
        <w:spacing w:before="0" w:after="0"/>
        <w:ind w:left="720"/>
      </w:pPr>
      <w:hyperlink r:id="rId38" w:history="1">
        <w:r w:rsidR="00C82BE4" w:rsidRPr="00D84E41">
          <w:rPr>
            <w:rStyle w:val="Hyperlink"/>
          </w:rPr>
          <w:t>http://s-ramp.org/2010/specification/schemas/serviceimplementationmodel.xsd</w:t>
        </w:r>
      </w:hyperlink>
    </w:p>
    <w:p w:rsidR="00C82BE4" w:rsidRDefault="00C82BE4" w:rsidP="00C82BE4">
      <w:pPr>
        <w:autoSpaceDE w:val="0"/>
        <w:spacing w:before="0" w:after="0"/>
        <w:ind w:left="720"/>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rPr>
        <w:t>xml</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sz w:val="16"/>
          <w:szCs w:val="22"/>
        </w:rPr>
        <w:t xml:space="preserve"> </w:t>
      </w:r>
      <w:r w:rsidRPr="00520438">
        <w:rPr>
          <w:rFonts w:ascii="Courier New" w:hAnsi="Courier New" w:cs="Monaco"/>
          <w:color w:val="7F007F"/>
          <w:sz w:val="16"/>
          <w:szCs w:val="22"/>
        </w:rPr>
        <w:t>encoding</w:t>
      </w:r>
      <w:r w:rsidRPr="00520438">
        <w:rPr>
          <w:rFonts w:ascii="Courier New" w:hAnsi="Courier New" w:cs="Monaco"/>
          <w:color w:val="000000"/>
          <w:sz w:val="16"/>
          <w:szCs w:val="22"/>
        </w:rPr>
        <w:t>=</w:t>
      </w:r>
      <w:r w:rsidRPr="00520438">
        <w:rPr>
          <w:rFonts w:ascii="Courier New" w:hAnsi="Courier New" w:cs="Monaco"/>
          <w:iCs/>
          <w:color w:val="2A00FF"/>
          <w:sz w:val="16"/>
          <w:szCs w:val="22"/>
        </w:rPr>
        <w:t>"UTF-8"</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sz w:val="16"/>
          <w:szCs w:val="22"/>
        </w:rPr>
        <w:t xml:space="preserve"> </w:t>
      </w:r>
      <w:r w:rsidRPr="00520438">
        <w:rPr>
          <w:rFonts w:ascii="Courier New" w:hAnsi="Courier New" w:cs="Monaco"/>
          <w:color w:val="7F007F"/>
          <w:sz w:val="16"/>
          <w:szCs w:val="22"/>
        </w:rPr>
        <w:t>xmlns:tns</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xmlns:s-ramp</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xmlns:xsd</w:t>
      </w:r>
      <w:r w:rsidRPr="00520438">
        <w:rPr>
          <w:rFonts w:ascii="Courier New" w:hAnsi="Courier New" w:cs="Monaco"/>
          <w:color w:val="000000"/>
          <w:sz w:val="16"/>
          <w:szCs w:val="22"/>
        </w:rPr>
        <w:t>=</w:t>
      </w:r>
      <w:r w:rsidRPr="00520438">
        <w:rPr>
          <w:rFonts w:ascii="Courier New" w:hAnsi="Courier New" w:cs="Monaco"/>
          <w:iCs/>
          <w:color w:val="2A00FF"/>
          <w:sz w:val="16"/>
          <w:szCs w:val="22"/>
        </w:rPr>
        <w:t>"http://www.w3.org/2001/XMLSchema"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sz w:val="16"/>
          <w:szCs w:val="22"/>
        </w:rPr>
        <w:t xml:space="preserve">  </w:t>
      </w:r>
      <w:r w:rsidRPr="00520438">
        <w:rPr>
          <w:rFonts w:ascii="Courier New" w:hAnsi="Courier New" w:cs="Monaco"/>
          <w:color w:val="7F007F"/>
          <w:sz w:val="16"/>
          <w:szCs w:val="22"/>
        </w:rPr>
        <w:t>targetNamespace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elementFormDefault</w:t>
      </w:r>
      <w:r w:rsidRPr="00520438">
        <w:rPr>
          <w:rFonts w:ascii="Courier New" w:hAnsi="Courier New" w:cs="Monaco"/>
          <w:color w:val="000000"/>
          <w:sz w:val="16"/>
          <w:szCs w:val="22"/>
        </w:rPr>
        <w:t>=</w:t>
      </w:r>
      <w:r w:rsidRPr="00520438">
        <w:rPr>
          <w:rFonts w:ascii="Courier New" w:hAnsi="Courier New" w:cs="Monaco"/>
          <w:iCs/>
          <w:color w:val="2A00FF"/>
          <w:sz w:val="16"/>
          <w:szCs w:val="22"/>
        </w:rPr>
        <w:t>"qualified"</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 2010 Hewlett-Packard Company (HP), International Business Machines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Corporation (IBM), Software AG (SAG) and TIBCO Software Inc.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rights reserved. Permission to copy and display the SOA Repository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Artifact Model and Protocol (the “Specification”), in any medium</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without fee or royalty is hereby granted by Hewlett-Packard Company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(HP), International Business Machines Corporation (IBM), Software AG</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(SAG) and TIBCO Software Inc. (collectively, the "Authors"), provided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that you include the following on ALL copies of this document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portions thereof, that you make: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1. A link or URL to this document at this location:</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http://s-ramp.org/2010/s-ramp/specification/documents/{this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name}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2. The copyright notice as shown in the Specification.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The Authors each agree to grant you a royalty-free license, under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reasonable, non-discriminatory terms and conditions to their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respective patents that they deem necessary to implement the "SOA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Repository Artifact Model and Protocol” Specification, including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its constituent documents. THIS DOCUMENT IS PROVIDED "AS IS," AND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AUTHORS MAKE NO REPRESENTATIONS OR WARRANTIES, EXPRESS OR IMPLIED,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INCLUDING, BUT NOT LIMITED TO, WARRANTIES OF MERCHANTABILITY, FITNESS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FOR A PARTICULAR PURPOSE, NON-INFRINGEMENT, OR TITLE;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CONTENTS OF THIS DOCUMENT ARE SUITABLE FOR ANY PURPOSE; NOR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OF SUCH CONTENTS WILL NOT INFRINGE ANY THIRD PARTY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PATENTS, COPYRIGHTS, TRADEMARKS OR OTHER RIGHTS. THE AUTHORS WILL NOT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BE LIABLE FOR ANY DIRECT, INDIRECT, SPECIAL, INCIDENTAL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CONSEQUENTIAL DAMAGES ARISING OUT OF OR RELATING TO ANY USE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DISTRIBUTION OF 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"coremodel.xsd"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"soamodel.xsd"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lastRenderedPageBreak/>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All Service Implementation Model artifacts inherit from ServiceImplementationModelType.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associated documents.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dependencies upon other Service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Model Artifacts.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Service Model Artifact 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"ServiceImplementationModelType"</w:t>
      </w:r>
      <w:r w:rsidRPr="00520438">
        <w:rPr>
          <w:rFonts w:ascii="Courier New" w:hAnsi="Courier New" w:cs="Monaco"/>
          <w:sz w:val="16"/>
          <w:szCs w:val="22"/>
        </w:rPr>
        <w:t xml:space="preserve"> </w:t>
      </w:r>
      <w:r w:rsidRPr="00520438">
        <w:rPr>
          <w:rFonts w:ascii="Courier New" w:hAnsi="Courier New" w:cs="Monaco"/>
          <w:color w:val="7F007F"/>
          <w:sz w:val="16"/>
          <w:szCs w:val="22"/>
        </w:rPr>
        <w:t>abstract</w:t>
      </w:r>
      <w:r w:rsidRPr="00520438">
        <w:rPr>
          <w:rFonts w:ascii="Courier New" w:hAnsi="Courier New" w:cs="Monaco"/>
          <w:color w:val="000000"/>
          <w:sz w:val="16"/>
          <w:szCs w:val="22"/>
        </w:rPr>
        <w:t>=</w:t>
      </w:r>
      <w:r w:rsidRPr="00520438">
        <w:rPr>
          <w:rFonts w:ascii="Courier New" w:hAnsi="Courier New" w:cs="Monaco"/>
          <w:iCs/>
          <w:color w:val="2A00FF"/>
          <w:sz w:val="16"/>
          <w:szCs w:val="22"/>
        </w:rPr>
        <w:t>"true"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documentArtifactType: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"documentation"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"s-ramp:documentArtifactTarget"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Organization artifact Type. Used primarily in Service 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"Organization"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"s-ramp:Actor"</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ServiceImplementationModelType: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"provides"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ServiceInstance(s):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"uses"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ServiceEndpoint(s):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"describedBy"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to the DerivedArtifactType that defines this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"operationDefinedBy"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lastRenderedPageBreak/>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with DerivedArtifactType which defines this ServiceEndpoint: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"endpointDefinedBy"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"url"</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"xsd:anyURI"</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Generic Extension Type for all </w:t>
      </w:r>
      <w:r w:rsidRPr="00520438">
        <w:rPr>
          <w:rFonts w:ascii="Courier New" w:hAnsi="Courier New" w:cs="Monaco"/>
          <w:color w:val="3F5FBF"/>
          <w:sz w:val="16"/>
          <w:szCs w:val="22"/>
          <w:u w:val="single"/>
        </w:rPr>
        <w:t>un</w:t>
      </w:r>
      <w:r w:rsidRPr="00520438">
        <w:rPr>
          <w:rFonts w:ascii="Courier New" w:hAnsi="Courier New" w:cs="Monaco"/>
          <w:color w:val="3F5FBF"/>
          <w:sz w:val="16"/>
          <w:szCs w:val="22"/>
        </w:rPr>
        <w:t xml:space="preserve">-used element extension points in </w:t>
      </w:r>
      <w:r w:rsidRPr="00520438">
        <w:rPr>
          <w:rFonts w:ascii="Courier New" w:hAnsi="Courier New" w:cs="Monaco"/>
          <w:color w:val="3F5FBF"/>
          <w:sz w:val="16"/>
          <w:szCs w:val="22"/>
          <w:u w:val="single"/>
        </w:rPr>
        <w:t>tns</w:t>
      </w: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"##targetNamespace"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ServiceImplementationModel.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ServiceInstance.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"s-ramp:serviceOperationEnum"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C82BE4" w:rsidRDefault="00520438" w:rsidP="00520438">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color w:val="008080"/>
          <w:sz w:val="16"/>
          <w:szCs w:val="22"/>
        </w:rPr>
        <w:t>&gt;</w:t>
      </w:r>
      <w:r w:rsidRPr="00520438">
        <w:rPr>
          <w:rFonts w:ascii="Monaco" w:hAnsi="Monaco" w:cs="Monaco"/>
          <w:color w:val="000000"/>
          <w:sz w:val="22"/>
          <w:szCs w:val="22"/>
        </w:rPr>
        <w:tab/>
      </w:r>
      <w:r w:rsidR="007A7871" w:rsidRPr="007A7871">
        <w:rPr>
          <w:rFonts w:ascii="Courier" w:hAnsi="Courier" w:cs="Monaco"/>
          <w:color w:val="000000"/>
          <w:sz w:val="16"/>
          <w:szCs w:val="22"/>
        </w:rPr>
        <w:tab/>
      </w:r>
    </w:p>
    <w:p w:rsidR="00C82BE4" w:rsidRDefault="00C82BE4" w:rsidP="00C82BE4">
      <w:pPr>
        <w:pStyle w:val="AppendixHeading1"/>
      </w:pPr>
      <w:bookmarkStart w:id="310" w:name="_Ref157582290"/>
      <w:r>
        <w:lastRenderedPageBreak/>
        <w:t>Derived Model Schemas</w:t>
      </w:r>
      <w:bookmarkEnd w:id="310"/>
    </w:p>
    <w:p w:rsidR="00C82BE4" w:rsidRDefault="00C82BE4" w:rsidP="00C82BE4">
      <w:r>
        <w:t>The subsections that follow define the schemas associated with each of the defined Derived Models in S-RAMP.</w:t>
      </w:r>
    </w:p>
    <w:p w:rsidR="00C82BE4" w:rsidRDefault="00C82BE4" w:rsidP="00C82BE4">
      <w:pPr>
        <w:pStyle w:val="Heading2"/>
        <w:numPr>
          <w:ilvl w:val="1"/>
          <w:numId w:val="41"/>
        </w:numPr>
      </w:pPr>
      <w:bookmarkStart w:id="311" w:name="_Toc258604190"/>
      <w:r>
        <w:t>Policy Model Schema</w:t>
      </w:r>
    </w:p>
    <w:bookmarkEnd w:id="311"/>
    <w:p w:rsidR="00C82BE4" w:rsidRDefault="00C82BE4" w:rsidP="00C82BE4">
      <w:r>
        <w:t xml:space="preserve">For convenience, an S-RAMP Policy Model Schema xsd file is also provided at: </w:t>
      </w:r>
    </w:p>
    <w:p w:rsidR="00C82BE4" w:rsidRDefault="00C82BE4" w:rsidP="00C82BE4">
      <w:pPr>
        <w:autoSpaceDE w:val="0"/>
        <w:spacing w:before="0" w:after="0"/>
        <w:ind w:left="720"/>
      </w:pPr>
      <w:r>
        <w:t>http://s-ramp.org/2010/specification/schemas/policymodel.xsd</w:t>
      </w:r>
    </w:p>
    <w:p w:rsidR="00C82BE4" w:rsidRDefault="00C82BE4" w:rsidP="00C82BE4"/>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rPr>
        <w:t>xml</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sz w:val="16"/>
          <w:szCs w:val="22"/>
        </w:rPr>
        <w:t xml:space="preserve"> </w:t>
      </w:r>
      <w:r w:rsidRPr="00105865">
        <w:rPr>
          <w:rFonts w:ascii="Courier New" w:hAnsi="Courier New" w:cs="Monaco"/>
          <w:color w:val="7F007F"/>
          <w:sz w:val="16"/>
          <w:szCs w:val="22"/>
        </w:rPr>
        <w:t>encoding</w:t>
      </w:r>
      <w:r w:rsidRPr="00105865">
        <w:rPr>
          <w:rFonts w:ascii="Courier New" w:hAnsi="Courier New" w:cs="Monaco"/>
          <w:color w:val="000000"/>
          <w:sz w:val="16"/>
          <w:szCs w:val="22"/>
        </w:rPr>
        <w:t>=</w:t>
      </w:r>
      <w:r w:rsidRPr="00105865">
        <w:rPr>
          <w:rFonts w:ascii="Courier New" w:hAnsi="Courier New" w:cs="Monaco"/>
          <w:iCs/>
          <w:color w:val="2A00FF"/>
          <w:sz w:val="16"/>
          <w:szCs w:val="22"/>
        </w:rPr>
        <w:t>"UTF-8"</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sz w:val="16"/>
          <w:szCs w:val="22"/>
        </w:rPr>
        <w:t xml:space="preserve"> </w:t>
      </w:r>
      <w:r w:rsidRPr="00105865">
        <w:rPr>
          <w:rFonts w:ascii="Courier New" w:hAnsi="Courier New" w:cs="Monaco"/>
          <w:color w:val="7F007F"/>
          <w:sz w:val="16"/>
          <w:szCs w:val="22"/>
        </w:rPr>
        <w:t>xmlns:tns</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xmlns:s-ramp</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xmlns:xsd</w:t>
      </w:r>
      <w:r w:rsidRPr="00105865">
        <w:rPr>
          <w:rFonts w:ascii="Courier New" w:hAnsi="Courier New" w:cs="Monaco"/>
          <w:color w:val="000000"/>
          <w:sz w:val="16"/>
          <w:szCs w:val="22"/>
        </w:rPr>
        <w:t>=</w:t>
      </w:r>
      <w:r w:rsidRPr="00105865">
        <w:rPr>
          <w:rFonts w:ascii="Courier New" w:hAnsi="Courier New" w:cs="Monaco"/>
          <w:iCs/>
          <w:color w:val="2A00FF"/>
          <w:sz w:val="16"/>
          <w:szCs w:val="22"/>
        </w:rPr>
        <w:t>"http://www.w3.org/2001/XMLSchema"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sz w:val="16"/>
          <w:szCs w:val="22"/>
        </w:rPr>
        <w:t xml:space="preserve">  </w:t>
      </w:r>
      <w:r w:rsidRPr="00105865">
        <w:rPr>
          <w:rFonts w:ascii="Courier New" w:hAnsi="Courier New" w:cs="Monaco"/>
          <w:color w:val="7F007F"/>
          <w:sz w:val="16"/>
          <w:szCs w:val="22"/>
        </w:rPr>
        <w:t>targetNamespace</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elementFormDefault</w:t>
      </w:r>
      <w:r w:rsidRPr="00105865">
        <w:rPr>
          <w:rFonts w:ascii="Courier New" w:hAnsi="Courier New" w:cs="Monaco"/>
          <w:color w:val="000000"/>
          <w:sz w:val="16"/>
          <w:szCs w:val="22"/>
        </w:rPr>
        <w:t>=</w:t>
      </w:r>
      <w:r w:rsidRPr="00105865">
        <w:rPr>
          <w:rFonts w:ascii="Courier New" w:hAnsi="Courier New" w:cs="Monaco"/>
          <w:iCs/>
          <w:color w:val="2A00FF"/>
          <w:sz w:val="16"/>
          <w:szCs w:val="22"/>
        </w:rPr>
        <w:t>"qualified"</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 2010 Hewlett-Packard Company (HP), International Business Machines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Corporation (IBM), Software AG (SAG) and TIBCO Software Inc.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rights reserved. Permission to copy and display the SOA Repository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Artifact Model and Protocol (the “Specification”), in any medium</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without fee or royalty is hereby granted by Hewlett-Packard Company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(HP), International Business Machines Corporation (IBM), Software AG</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(SAG) and TIBCO Software Inc. (collectively, the "Authors"), provided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that you include the following on ALL copies of this document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portions thereof, that you make: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1. A link or URL to this document at this location:</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http://s-ramp.org/2010/s-ramp/specification/documents/{this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name}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2. The copyright notice as shown in the Specification.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The Authors each agree to grant you a royalty-free license, under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reasonable, non-discriminatory terms and conditions to their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respective patents that they deem necessary to implement the "SOA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Repository Artifact Model and Protocol” Specification, including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its constituent documents. THIS DOCUMENT IS PROVIDED "AS IS," AND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AUTHORS MAKE NO REPRESENTATIONS OR WARRANTIES, EXPRESS OR IMPLIED,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INCLUDING, BUT NOT LIMITED TO, WARRANTIES OF MERCHANTABILITY, FITNESS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FOR A PARTICULAR PURPOSE, NON-INFRINGEMENT, OR TITLE;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CONTENTS OF THIS DOCUMENT ARE SUITABLE FOR ANY PURPOSE; NOR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IMPLEMENTATION OF SUCH CONTENTS WILL NOT INFRINGE ANY THIRD PARTY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PATENTS, COPYRIGHTS, TRADEMARKS OR OTHER RIGHTS. THE AUTHORS WILL NOT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BE LIABLE FOR ANY DIRECT, INDIRECT, SPECIAL, INCIDENTAL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CONSEQUENTIAL DAMAGES ARISING OUT OF OR RELATING TO ANY USE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DISTRIBUTION OF 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xsd:include</w:t>
      </w:r>
      <w:r w:rsidRPr="00105865">
        <w:rPr>
          <w:rFonts w:ascii="Courier New" w:hAnsi="Courier New" w:cs="Monaco"/>
          <w:sz w:val="16"/>
          <w:szCs w:val="22"/>
        </w:rPr>
        <w:t xml:space="preserve"> </w:t>
      </w:r>
      <w:r w:rsidRPr="00105865">
        <w:rPr>
          <w:rFonts w:ascii="Courier New" w:hAnsi="Courier New" w:cs="Monaco"/>
          <w:color w:val="7F007F"/>
          <w:sz w:val="16"/>
          <w:szCs w:val="22"/>
        </w:rPr>
        <w:t>schemaLocation</w:t>
      </w:r>
      <w:r w:rsidRPr="00105865">
        <w:rPr>
          <w:rFonts w:ascii="Courier New" w:hAnsi="Courier New" w:cs="Monaco"/>
          <w:color w:val="000000"/>
          <w:sz w:val="16"/>
          <w:szCs w:val="22"/>
        </w:rPr>
        <w:t>=</w:t>
      </w:r>
      <w:r w:rsidRPr="00105865">
        <w:rPr>
          <w:rFonts w:ascii="Courier New" w:hAnsi="Courier New" w:cs="Monaco"/>
          <w:iCs/>
          <w:color w:val="2A00FF"/>
          <w:sz w:val="16"/>
          <w:szCs w:val="22"/>
        </w:rPr>
        <w:t>"coremodel.xsd"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xsd:enumeration</w:t>
      </w:r>
      <w:r w:rsidRPr="00105865">
        <w:rPr>
          <w:rFonts w:ascii="Courier New" w:hAnsi="Courier New" w:cs="Monaco"/>
          <w:sz w:val="16"/>
          <w:szCs w:val="22"/>
        </w:rPr>
        <w:t xml:space="preserve"> </w:t>
      </w:r>
      <w:r w:rsidRPr="00105865">
        <w:rPr>
          <w:rFonts w:ascii="Courier New" w:hAnsi="Courier New" w:cs="Monaco"/>
          <w:color w:val="7F007F"/>
          <w:sz w:val="16"/>
          <w:szCs w:val="22"/>
        </w:rPr>
        <w:t>value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"PolicyAttachment"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Derived Relationship to any other artifact (BaseArtifactType):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"appliesTo"</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"s-ramp:baseArtifactTarget"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lastRenderedPageBreak/>
        <w:t xml:space="preserve">          </w:t>
      </w:r>
      <w:r w:rsidRPr="00105865">
        <w:rPr>
          <w:rFonts w:ascii="Courier New" w:hAnsi="Courier New" w:cs="Monaco"/>
          <w:color w:val="3F5FBF"/>
          <w:sz w:val="16"/>
          <w:szCs w:val="22"/>
        </w:rPr>
        <w:t>&lt;!-- Derived Relationship to a Policy Expression 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"policies"</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"PolicyDocument"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"s-ramp:XmlDocument"</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Relationship referencing the artifact's UUID, to reference a PolicyExpressionArtifact.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xsd:attribute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"artifactType"</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"s-ramp:policyExpressionEnum"</w:t>
      </w:r>
      <w:r w:rsidRPr="00105865">
        <w:rPr>
          <w:rFonts w:ascii="Courier New" w:hAnsi="Courier New" w:cs="Monaco"/>
          <w:sz w:val="16"/>
          <w:szCs w:val="22"/>
        </w:rPr>
        <w:t xml:space="preserve"> </w:t>
      </w:r>
      <w:r w:rsidRPr="00105865">
        <w:rPr>
          <w:rFonts w:ascii="Courier New" w:hAnsi="Courier New" w:cs="Monaco"/>
          <w:color w:val="7F007F"/>
          <w:sz w:val="16"/>
          <w:szCs w:val="22"/>
        </w:rPr>
        <w:t>use</w:t>
      </w:r>
      <w:r w:rsidRPr="00105865">
        <w:rPr>
          <w:rFonts w:ascii="Courier New" w:hAnsi="Courier New" w:cs="Monaco"/>
          <w:color w:val="000000"/>
          <w:sz w:val="16"/>
          <w:szCs w:val="22"/>
        </w:rPr>
        <w:t>=</w:t>
      </w:r>
      <w:r w:rsidRPr="00105865">
        <w:rPr>
          <w:rFonts w:ascii="Courier New" w:hAnsi="Courier New" w:cs="Monaco"/>
          <w:iCs/>
          <w:color w:val="2A00FF"/>
          <w:sz w:val="16"/>
          <w:szCs w:val="22"/>
        </w:rPr>
        <w:t>"required"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pageBreakBefore/>
      </w:pPr>
    </w:p>
    <w:p w:rsidR="00C82BE4" w:rsidRDefault="00C82BE4" w:rsidP="00C82BE4">
      <w:pPr>
        <w:pStyle w:val="Heading2"/>
        <w:numPr>
          <w:ilvl w:val="1"/>
          <w:numId w:val="41"/>
        </w:numPr>
      </w:pPr>
      <w:r>
        <w:t>XSD Model Schema</w:t>
      </w:r>
    </w:p>
    <w:p w:rsidR="00C82BE4" w:rsidRDefault="00C82BE4" w:rsidP="00C82BE4">
      <w:r>
        <w:t xml:space="preserve">For convenience, an S-RAMP XSD Model Schema xsd file is also provided at: </w:t>
      </w:r>
    </w:p>
    <w:p w:rsidR="00C82BE4" w:rsidRDefault="00C82BE4" w:rsidP="00C82BE4">
      <w:pPr>
        <w:autoSpaceDE w:val="0"/>
        <w:spacing w:before="0" w:after="0"/>
        <w:ind w:left="720"/>
      </w:pPr>
      <w:r>
        <w:t>http://s-ramp.org/2010/specification/schemas/xsdmodel.xsd</w:t>
      </w:r>
    </w:p>
    <w:p w:rsidR="00C82BE4" w:rsidRDefault="00C82BE4" w:rsidP="00C82BE4"/>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rPr>
        <w:t>xml</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sz w:val="16"/>
          <w:szCs w:val="22"/>
        </w:rPr>
        <w:t xml:space="preserve"> </w:t>
      </w:r>
      <w:r w:rsidRPr="00B67B89">
        <w:rPr>
          <w:rFonts w:ascii="Courier New" w:hAnsi="Courier New" w:cs="Monaco"/>
          <w:color w:val="7F007F"/>
          <w:sz w:val="16"/>
          <w:szCs w:val="22"/>
        </w:rPr>
        <w:t>encoding</w:t>
      </w:r>
      <w:r w:rsidRPr="00B67B89">
        <w:rPr>
          <w:rFonts w:ascii="Courier New" w:hAnsi="Courier New" w:cs="Monaco"/>
          <w:color w:val="000000"/>
          <w:sz w:val="16"/>
          <w:szCs w:val="22"/>
        </w:rPr>
        <w:t>=</w:t>
      </w:r>
      <w:r w:rsidRPr="00B67B89">
        <w:rPr>
          <w:rFonts w:ascii="Courier New" w:hAnsi="Courier New" w:cs="Monaco"/>
          <w:iCs/>
          <w:color w:val="2A00FF"/>
          <w:sz w:val="16"/>
          <w:szCs w:val="22"/>
        </w:rPr>
        <w:t>"UTF-8"</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sz w:val="16"/>
          <w:szCs w:val="22"/>
        </w:rPr>
        <w:t xml:space="preserve"> </w:t>
      </w:r>
      <w:r w:rsidRPr="00B67B89">
        <w:rPr>
          <w:rFonts w:ascii="Courier New" w:hAnsi="Courier New" w:cs="Monaco"/>
          <w:color w:val="7F007F"/>
          <w:sz w:val="16"/>
          <w:szCs w:val="22"/>
        </w:rPr>
        <w:t>xmlns:tns</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xmlns:s-ramp</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xmlns:xsd</w:t>
      </w:r>
      <w:r w:rsidRPr="00B67B89">
        <w:rPr>
          <w:rFonts w:ascii="Courier New" w:hAnsi="Courier New" w:cs="Monaco"/>
          <w:color w:val="000000"/>
          <w:sz w:val="16"/>
          <w:szCs w:val="22"/>
        </w:rPr>
        <w:t>=</w:t>
      </w:r>
      <w:r w:rsidRPr="00B67B89">
        <w:rPr>
          <w:rFonts w:ascii="Courier New" w:hAnsi="Courier New" w:cs="Monaco"/>
          <w:iCs/>
          <w:color w:val="2A00FF"/>
          <w:sz w:val="16"/>
          <w:szCs w:val="22"/>
        </w:rPr>
        <w:t>"http://www.w3.org/2001/XMLSchema"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sz w:val="16"/>
          <w:szCs w:val="22"/>
        </w:rPr>
        <w:t xml:space="preserve">  </w:t>
      </w:r>
      <w:r w:rsidRPr="00B67B89">
        <w:rPr>
          <w:rFonts w:ascii="Courier New" w:hAnsi="Courier New" w:cs="Monaco"/>
          <w:color w:val="7F007F"/>
          <w:sz w:val="16"/>
          <w:szCs w:val="22"/>
        </w:rPr>
        <w:t>targetNamespace</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elementFormDefault</w:t>
      </w:r>
      <w:r w:rsidRPr="00B67B89">
        <w:rPr>
          <w:rFonts w:ascii="Courier New" w:hAnsi="Courier New" w:cs="Monaco"/>
          <w:color w:val="000000"/>
          <w:sz w:val="16"/>
          <w:szCs w:val="22"/>
        </w:rPr>
        <w:t>=</w:t>
      </w:r>
      <w:r w:rsidRPr="00B67B89">
        <w:rPr>
          <w:rFonts w:ascii="Courier New" w:hAnsi="Courier New" w:cs="Monaco"/>
          <w:iCs/>
          <w:color w:val="2A00FF"/>
          <w:sz w:val="16"/>
          <w:szCs w:val="22"/>
        </w:rPr>
        <w:t>"qualified"</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 2010 Hewlett-Packard Company (HP), International Business Machines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Corporation (IBM), Software AG (SAG) and TIBCO Software Inc.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rights reserved. Permission to copy and display the SOA Repository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Artifact Model and Protocol (the “Specification”), in any medium</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without fee or royalty is hereby granted by Hewlett-Packard Company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(HP), International Business Machines Corporation (IBM), Software AG</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(SAG) and TIBCO Software Inc. (collectively, the "Authors"), provided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that you include the following on ALL copies of this document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portions thereof, that you make: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1. A link or URL to this document at this location:</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http://s-ramp.org/2010/s-ramp/specification/documents/{this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name}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2. The copyright notice as shown in the Specification.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The Authors each agree to grant you a royalty-free license, under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reasonable, non-discriminatory terms and conditions to their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respective patents that they deem necessary to implement the "SOA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Repository Artifact Model and Protocol” Specification, including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its constituent documents. THIS DOCUMENT IS PROVIDED "AS IS," AND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AUTHORS MAKE NO REPRESENTATIONS OR WARRANTIES, EXPRESS OR IMPLIED,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INCLUDING, BUT NOT LIMITED TO, WARRANTIES OF MERCHANTABILITY, FITNESS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FOR A PARTICULAR PURPOSE, NON-INFRINGEMENT, OR TITLE;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CONTENTS OF THIS DOCUMENT ARE SUITABLE FOR ANY PURPOSE; NOR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IMPLEMENTATION OF SUCH CONTENTS WILL NOT INFRINGE ANY THIRD PARTY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PATENTS, COPYRIGHTS, TRADEMARKS OR OTHER RIGHTS. THE AUTHORS WILL NOT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BE LIABLE FOR ANY DIRECT, INDIRECT, SPECIAL, INCIDENTAL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CONSEQUENTIAL DAMAGES ARISING OUT OF OR RELATING TO ANY USE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DISTRIBUTION OF 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xsd:include</w:t>
      </w:r>
      <w:r w:rsidRPr="00B67B89">
        <w:rPr>
          <w:rFonts w:ascii="Courier New" w:hAnsi="Courier New" w:cs="Monaco"/>
          <w:sz w:val="16"/>
          <w:szCs w:val="22"/>
        </w:rPr>
        <w:t xml:space="preserve"> </w:t>
      </w:r>
      <w:r w:rsidRPr="00B67B89">
        <w:rPr>
          <w:rFonts w:ascii="Courier New" w:hAnsi="Courier New" w:cs="Monaco"/>
          <w:color w:val="7F007F"/>
          <w:sz w:val="16"/>
          <w:szCs w:val="22"/>
        </w:rPr>
        <w:t>schemaLocation</w:t>
      </w:r>
      <w:r w:rsidRPr="00B67B89">
        <w:rPr>
          <w:rFonts w:ascii="Courier New" w:hAnsi="Courier New" w:cs="Monaco"/>
          <w:color w:val="000000"/>
          <w:sz w:val="16"/>
          <w:szCs w:val="22"/>
        </w:rPr>
        <w:t>=</w:t>
      </w:r>
      <w:r w:rsidRPr="00B67B89">
        <w:rPr>
          <w:rFonts w:ascii="Courier New" w:hAnsi="Courier New" w:cs="Monaco"/>
          <w:iCs/>
          <w:color w:val="2A00FF"/>
          <w:sz w:val="16"/>
          <w:szCs w:val="22"/>
        </w:rPr>
        <w:t>"coremodel.xsd"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xsd:enumeration</w:t>
      </w:r>
      <w:r w:rsidRPr="00B67B89">
        <w:rPr>
          <w:rFonts w:ascii="Courier New" w:hAnsi="Courier New" w:cs="Monaco"/>
          <w:sz w:val="16"/>
          <w:szCs w:val="22"/>
        </w:rPr>
        <w:t xml:space="preserve"> </w:t>
      </w:r>
      <w:r w:rsidRPr="00B67B89">
        <w:rPr>
          <w:rFonts w:ascii="Courier New" w:hAnsi="Courier New" w:cs="Monaco"/>
          <w:color w:val="7F007F"/>
          <w:sz w:val="16"/>
          <w:szCs w:val="22"/>
        </w:rPr>
        <w:t>value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"PolicyAttachment"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any other artifact (BaseArtifactType):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"appliesTo"</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"s-ramp:baseArtifactTarget"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 Policy Expression 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"policies"</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lastRenderedPageBreak/>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"PolicyDocument"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"s-ramp:XmlDocument"</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Relationship referencing the artifact's UUID, to reference a PolicyExpressionArtifact.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xsd:attribute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"artifactType"</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"s-ramp:policyExpressionEnum"</w:t>
      </w:r>
      <w:r w:rsidRPr="00B67B89">
        <w:rPr>
          <w:rFonts w:ascii="Courier New" w:hAnsi="Courier New" w:cs="Monaco"/>
          <w:sz w:val="16"/>
          <w:szCs w:val="22"/>
        </w:rPr>
        <w:t xml:space="preserve"> </w:t>
      </w:r>
      <w:r w:rsidRPr="00B67B89">
        <w:rPr>
          <w:rFonts w:ascii="Courier New" w:hAnsi="Courier New" w:cs="Monaco"/>
          <w:color w:val="7F007F"/>
          <w:sz w:val="16"/>
          <w:szCs w:val="22"/>
        </w:rPr>
        <w:t>use</w:t>
      </w:r>
      <w:r w:rsidRPr="00B67B89">
        <w:rPr>
          <w:rFonts w:ascii="Courier New" w:hAnsi="Courier New" w:cs="Monaco"/>
          <w:color w:val="000000"/>
          <w:sz w:val="16"/>
          <w:szCs w:val="22"/>
        </w:rPr>
        <w:t>=</w:t>
      </w:r>
      <w:r w:rsidRPr="00B67B89">
        <w:rPr>
          <w:rFonts w:ascii="Courier New" w:hAnsi="Courier New" w:cs="Monaco"/>
          <w:iCs/>
          <w:color w:val="2A00FF"/>
          <w:sz w:val="16"/>
          <w:szCs w:val="22"/>
        </w:rPr>
        <w:t>"required"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tabs>
          <w:tab w:val="left" w:pos="1620"/>
        </w:tabs>
        <w:rPr>
          <w:rFonts w:ascii="Helvetica" w:hAnsi="Helvetica"/>
        </w:rPr>
      </w:pPr>
    </w:p>
    <w:p w:rsidR="00C82BE4" w:rsidRDefault="00C82BE4" w:rsidP="00C82BE4">
      <w:pPr>
        <w:pageBreakBefore/>
        <w:tabs>
          <w:tab w:val="left" w:pos="1620"/>
        </w:tabs>
        <w:rPr>
          <w:rFonts w:ascii="Helvetica" w:hAnsi="Helvetica"/>
        </w:rPr>
      </w:pPr>
    </w:p>
    <w:p w:rsidR="00C82BE4" w:rsidRDefault="00C82BE4" w:rsidP="00C82BE4">
      <w:pPr>
        <w:pStyle w:val="Heading2"/>
        <w:numPr>
          <w:ilvl w:val="1"/>
          <w:numId w:val="41"/>
        </w:numPr>
      </w:pPr>
      <w:bookmarkStart w:id="312" w:name="_Ref157582360"/>
      <w:r>
        <w:t>WSDL Model Schema</w:t>
      </w:r>
      <w:bookmarkEnd w:id="312"/>
    </w:p>
    <w:p w:rsidR="00C82BE4" w:rsidRDefault="00C82BE4" w:rsidP="00C82BE4">
      <w:r>
        <w:t xml:space="preserve">For convenience, an S-RAMP WSDL Model Schema xsd file is also provided at: </w:t>
      </w:r>
    </w:p>
    <w:p w:rsidR="00C82BE4" w:rsidRDefault="00C82BE4" w:rsidP="00C82BE4">
      <w:pPr>
        <w:autoSpaceDE w:val="0"/>
        <w:spacing w:before="0" w:after="0"/>
        <w:ind w:left="720"/>
      </w:pPr>
      <w:r>
        <w:t>http://s-ramp.org/2010/specification/schemas/wsdlmodel.xsd</w:t>
      </w:r>
    </w:p>
    <w:p w:rsidR="00C82BE4" w:rsidRDefault="00C82BE4" w:rsidP="00C82BE4"/>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xml</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sz w:val="16"/>
          <w:szCs w:val="22"/>
        </w:rPr>
        <w:t xml:space="preserve"> </w:t>
      </w:r>
      <w:r w:rsidRPr="00834401">
        <w:rPr>
          <w:rFonts w:ascii="Courier New" w:hAnsi="Courier New" w:cs="Monaco"/>
          <w:color w:val="7F007F"/>
          <w:sz w:val="16"/>
          <w:szCs w:val="22"/>
        </w:rPr>
        <w:t>encoding</w:t>
      </w:r>
      <w:r w:rsidRPr="00834401">
        <w:rPr>
          <w:rFonts w:ascii="Courier New" w:hAnsi="Courier New" w:cs="Monaco"/>
          <w:color w:val="000000"/>
          <w:sz w:val="16"/>
          <w:szCs w:val="22"/>
        </w:rPr>
        <w:t>=</w:t>
      </w:r>
      <w:r w:rsidRPr="00834401">
        <w:rPr>
          <w:rFonts w:ascii="Courier New" w:hAnsi="Courier New" w:cs="Monaco"/>
          <w:iCs/>
          <w:color w:val="2A00FF"/>
          <w:sz w:val="16"/>
          <w:szCs w:val="22"/>
        </w:rPr>
        <w:t>"UTF-8"</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sz w:val="16"/>
          <w:szCs w:val="22"/>
        </w:rPr>
        <w:t xml:space="preserve"> </w:t>
      </w:r>
      <w:r w:rsidRPr="00834401">
        <w:rPr>
          <w:rFonts w:ascii="Courier New" w:hAnsi="Courier New" w:cs="Monaco"/>
          <w:color w:val="7F007F"/>
          <w:sz w:val="16"/>
          <w:szCs w:val="22"/>
        </w:rPr>
        <w:t>xmlns:tns</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xmlns:s-ramp</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xmlns:xsd</w:t>
      </w:r>
      <w:r w:rsidRPr="00834401">
        <w:rPr>
          <w:rFonts w:ascii="Courier New" w:hAnsi="Courier New" w:cs="Monaco"/>
          <w:color w:val="000000"/>
          <w:sz w:val="16"/>
          <w:szCs w:val="22"/>
        </w:rPr>
        <w:t>=</w:t>
      </w:r>
      <w:r w:rsidRPr="00834401">
        <w:rPr>
          <w:rFonts w:ascii="Courier New" w:hAnsi="Courier New" w:cs="Monaco"/>
          <w:iCs/>
          <w:color w:val="2A00FF"/>
          <w:sz w:val="16"/>
          <w:szCs w:val="22"/>
        </w:rPr>
        <w:t>"http://www.w3.org/2001/XMLSchema"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sz w:val="16"/>
          <w:szCs w:val="22"/>
        </w:rPr>
        <w:t xml:space="preserve">  </w:t>
      </w:r>
      <w:r w:rsidRPr="00834401">
        <w:rPr>
          <w:rFonts w:ascii="Courier New" w:hAnsi="Courier New" w:cs="Monaco"/>
          <w:color w:val="7F007F"/>
          <w:sz w:val="16"/>
          <w:szCs w:val="22"/>
        </w:rPr>
        <w:t>targetNamespace</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elementFormDefault</w:t>
      </w:r>
      <w:r w:rsidRPr="00834401">
        <w:rPr>
          <w:rFonts w:ascii="Courier New" w:hAnsi="Courier New" w:cs="Monaco"/>
          <w:color w:val="000000"/>
          <w:sz w:val="16"/>
          <w:szCs w:val="22"/>
        </w:rPr>
        <w:t>=</w:t>
      </w:r>
      <w:r w:rsidRPr="00834401">
        <w:rPr>
          <w:rFonts w:ascii="Courier New" w:hAnsi="Courier New" w:cs="Monaco"/>
          <w:iCs/>
          <w:color w:val="2A00FF"/>
          <w:sz w:val="16"/>
          <w:szCs w:val="22"/>
        </w:rPr>
        <w:t>"qualified"</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 2010 Hewlett-Packard Company (HP), International Business Machines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Corporation (IBM), Software AG (SAG) and TIBCO Software Inc.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rights reserved. Permission to copy and display the SOA Repository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Artifact Model and Protocol (the “Specification”), in any medium</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without fee or royalty is hereby granted by Hewlett-Packard Company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(HP), International Business Machines Corporation (IBM), Software AG</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(SAG) and TIBCO Software Inc. (collectively, the "Authors"), provided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that you include the following on ALL copies of this document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portions thereof, that you make: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1. A link or URL to this document at this location:</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http://s-ramp.org/2010/s-ramp/specification/documents/{this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name}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2. The copyright notice as shown in the Specification.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The Authors each agree to grant you a royalty-free license, under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reasonable, non-discriminatory terms and conditions to their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respective patents that they deem necessary to implement the "SOA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Repository Artifact Model and Protocol” Specification, including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its constituent documents. THIS DOCUMENT IS PROVIDED "AS IS," AND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AUTHORS MAKE NO REPRESENTATIONS OR WARRANTIES, EXPRESS OR IMPLIED,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INCLUDING, BUT NOT LIMITED TO, WARRANTIES OF MERCHANTABILITY, FITNESS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FOR A PARTICULAR PURPOSE, NON-INFRINGEMENT, OR TITLE;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CONTENTS OF THIS DOCUMENT ARE SUITABLE FOR ANY PURPOSE; NOR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IMPLEMENTATION OF SUCH CONTENTS WILL NOT INFRINGE ANY THIRD PARTY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PATENTS, COPYRIGHTS, TRADEMARKS OR OTHER RIGHTS. THE AUTHORS WILL NOT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BE LIABLE FOR ANY DIRECT, INDIRECT, SPECIAL, INCIDENTAL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CONSEQUENTIAL DAMAGES ARISING OUT OF OR RELATING TO ANY USE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DISTRIBUTION OF 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"coremodel.xsd"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"xsdmodel.xsd"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"policymodel.xsd"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"s-ramp:documentArtifactEnum"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"s-ramp:XmlDocument"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"includedXsds"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"redefinedXsds"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"importedWsdls"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"targetNamespace"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"xsdTargetNamespaces"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Modeled "extension" relationship to any wsdlExtension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"extension"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"WsdlService"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Port(s) this Service has: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Binding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this Binding's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this PortType's 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BindingOperationFault(s)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BindingOperationInput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BindingOperationOutput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Operation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to OperationInput and OperationOutput for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for fault(s) associated with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Only request / response is modeled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Part(s) of this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ElementDeclaraion and XSDType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"element"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"s-ramp:elementTarget"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for this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"NamedWsdlDerivedArtifactType"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WSDLDocument.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WSDLExtention.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BindingOperationInputTarget.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OperationInput.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Part.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any XsdType.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Pr>
        <w:autoSpaceDE w:val="0"/>
        <w:spacing w:before="0" w:after="0"/>
        <w:rPr>
          <w:rFonts w:ascii="Courier New" w:hAnsi="Courier New" w:cs="Courier New"/>
          <w:sz w:val="16"/>
          <w:szCs w:val="16"/>
        </w:rPr>
      </w:pPr>
    </w:p>
    <w:p w:rsidR="00C82BE4" w:rsidRDefault="00C82BE4" w:rsidP="00C82BE4">
      <w:pPr>
        <w:rPr>
          <w:rFonts w:ascii="Helvetica" w:hAnsi="Helvetica"/>
        </w:rPr>
      </w:pPr>
    </w:p>
    <w:p w:rsidR="00C82BE4" w:rsidRDefault="00C82BE4" w:rsidP="00C82BE4">
      <w:pPr>
        <w:pStyle w:val="Heading2"/>
        <w:numPr>
          <w:ilvl w:val="1"/>
          <w:numId w:val="41"/>
        </w:numPr>
      </w:pPr>
      <w:r>
        <w:t>SOAP WSDL Model Schema</w:t>
      </w:r>
    </w:p>
    <w:p w:rsidR="00C82BE4" w:rsidRDefault="00C82BE4" w:rsidP="00C82BE4">
      <w:r>
        <w:t xml:space="preserve">For convenience, an S-RAMP SOAP WSDL Model Schema xsd file is also provided at: </w:t>
      </w:r>
    </w:p>
    <w:p w:rsidR="00C82BE4" w:rsidRDefault="00C82BE4" w:rsidP="00C82BE4">
      <w:pPr>
        <w:autoSpaceDE w:val="0"/>
        <w:spacing w:before="0" w:after="0"/>
        <w:ind w:left="720"/>
      </w:pPr>
      <w:r>
        <w:t>http://s-ramp.org/2010/specification/schemas/soapwsdlmodel.xsd</w:t>
      </w:r>
    </w:p>
    <w:p w:rsidR="00C82BE4" w:rsidRDefault="00C82BE4" w:rsidP="00C82BE4"/>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rPr>
        <w:t>xml</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sz w:val="16"/>
          <w:szCs w:val="22"/>
        </w:rPr>
        <w:t xml:space="preserve"> </w:t>
      </w:r>
      <w:r w:rsidRPr="00C6767B">
        <w:rPr>
          <w:rFonts w:ascii="Courier New" w:hAnsi="Courier New" w:cs="Monaco"/>
          <w:color w:val="7F007F"/>
          <w:sz w:val="16"/>
          <w:szCs w:val="22"/>
        </w:rPr>
        <w:t>encoding</w:t>
      </w:r>
      <w:r w:rsidRPr="00C6767B">
        <w:rPr>
          <w:rFonts w:ascii="Courier New" w:hAnsi="Courier New" w:cs="Monaco"/>
          <w:color w:val="000000"/>
          <w:sz w:val="16"/>
          <w:szCs w:val="22"/>
        </w:rPr>
        <w:t>=</w:t>
      </w:r>
      <w:r w:rsidRPr="00C6767B">
        <w:rPr>
          <w:rFonts w:ascii="Courier New" w:hAnsi="Courier New" w:cs="Monaco"/>
          <w:iCs/>
          <w:color w:val="2A00FF"/>
          <w:sz w:val="16"/>
          <w:szCs w:val="22"/>
        </w:rPr>
        <w:t>"UTF-8"</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sz w:val="16"/>
          <w:szCs w:val="22"/>
        </w:rPr>
        <w:t xml:space="preserve"> </w:t>
      </w:r>
      <w:r w:rsidRPr="00C6767B">
        <w:rPr>
          <w:rFonts w:ascii="Courier New" w:hAnsi="Courier New" w:cs="Monaco"/>
          <w:color w:val="7F007F"/>
          <w:sz w:val="16"/>
          <w:szCs w:val="22"/>
        </w:rPr>
        <w:t>xmlns:tns</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xmlns:s-ramp</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xmlns:xsd</w:t>
      </w:r>
      <w:r w:rsidRPr="00C6767B">
        <w:rPr>
          <w:rFonts w:ascii="Courier New" w:hAnsi="Courier New" w:cs="Monaco"/>
          <w:color w:val="000000"/>
          <w:sz w:val="16"/>
          <w:szCs w:val="22"/>
        </w:rPr>
        <w:t>=</w:t>
      </w:r>
      <w:r w:rsidRPr="00C6767B">
        <w:rPr>
          <w:rFonts w:ascii="Courier New" w:hAnsi="Courier New" w:cs="Monaco"/>
          <w:iCs/>
          <w:color w:val="2A00FF"/>
          <w:sz w:val="16"/>
          <w:szCs w:val="22"/>
        </w:rPr>
        <w:t>"http://www.w3.org/2001/XMLSchema"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sz w:val="16"/>
          <w:szCs w:val="22"/>
        </w:rPr>
        <w:t xml:space="preserve">  </w:t>
      </w:r>
      <w:r w:rsidRPr="00C6767B">
        <w:rPr>
          <w:rFonts w:ascii="Courier New" w:hAnsi="Courier New" w:cs="Monaco"/>
          <w:color w:val="7F007F"/>
          <w:sz w:val="16"/>
          <w:szCs w:val="22"/>
        </w:rPr>
        <w:t>targetNamespace</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elementFormDefault</w:t>
      </w:r>
      <w:r w:rsidRPr="00C6767B">
        <w:rPr>
          <w:rFonts w:ascii="Courier New" w:hAnsi="Courier New" w:cs="Monaco"/>
          <w:color w:val="000000"/>
          <w:sz w:val="16"/>
          <w:szCs w:val="22"/>
        </w:rPr>
        <w:t>=</w:t>
      </w:r>
      <w:r w:rsidRPr="00C6767B">
        <w:rPr>
          <w:rFonts w:ascii="Courier New" w:hAnsi="Courier New" w:cs="Monaco"/>
          <w:iCs/>
          <w:color w:val="2A00FF"/>
          <w:sz w:val="16"/>
          <w:szCs w:val="22"/>
        </w:rPr>
        <w:t>"qualified"</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3F5FBF"/>
          <w:sz w:val="16"/>
          <w:szCs w:val="22"/>
        </w:rPr>
        <w:t>&lt;!--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 2010 Hewlett-Packard Company (HP), International Business Machines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Corporation (IBM), Software AG (SAG) and TIBCO Software Inc.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rights reserved. Permission to copy and display the SOA Repository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Artifact Model and Protocol (the “Specification”), in any medium</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without fee or royalty is hereby granted by Hewlett-Packard Company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(HP), International Business Machines Corporation (IBM), Software AG</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(SAG) and TIBCO Software Inc. (collectively, the "Authors"), provided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that you include the following on ALL copies of this document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lastRenderedPageBreak/>
        <w:t xml:space="preserve">      portions thereof, that you make: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1. A link or URL to this document at this location:</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http://s-ramp.org/2010/s-ramp/specification/documents/{this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name}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2. The copyright notice as shown in the Specification.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The Authors each agree to grant you a royalty-free license, under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reasonable, non-discriminatory terms and conditions to their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respective patents that they deem necessary to implement the "SOA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Repository Artifact Model and Protocol” Specification, including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its constituent documents. THIS DOCUMENT IS PROVIDED "AS IS," AND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AUTHORS MAKE NO REPRESENTATIONS OR WARRANTIES, EXPRESS OR IMPLIED,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INCLUDING, BUT NOT LIMITED TO, WARRANTIES OF MERCHANTABILITY, FITNESS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FOR A PARTICULAR PURPOSE, NON-INFRINGEMENT, OR TITLE;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CONTENTS OF THIS DOCUMENT ARE SUITABLE FOR ANY PURPOSE; NOR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IMPLEMENTATION OF SUCH CONTENTS WILL NOT INFRINGE ANY THIRD PARTY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PATENTS, COPYRIGHTS, TRADEMARKS OR OTHER RIGHTS. THE AUTHORS WILL NOT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BE LIABLE FOR ANY DIRECT, INDIRECT, SPECIAL, INCIDENTAL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CONSEQUENTIAL DAMAGES ARISING OUT OF OR RELATING TO ANY USE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DISTRIBUTION OF 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"coremodel.xsd"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"wsdlmodel.xsd"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"SoapAddress"</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"soapLocation"</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"xsd:anyURI"</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"SoapBinding"</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"style"</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"transport"</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 w:rsidR="00C82BE4" w:rsidRDefault="00C82BE4" w:rsidP="00C82BE4">
      <w:pPr>
        <w:pStyle w:val="AppendixHeading1"/>
      </w:pPr>
      <w:bookmarkStart w:id="313" w:name="_Ref157581274"/>
      <w:r>
        <w:lastRenderedPageBreak/>
        <w:t>Pre</w:t>
      </w:r>
      <w:r w:rsidR="00C95E04">
        <w:t>-</w:t>
      </w:r>
      <w:r>
        <w:t>defined Relationships</w:t>
      </w:r>
      <w:bookmarkEnd w:id="313"/>
    </w:p>
    <w:p w:rsidR="00C82BE4" w:rsidRDefault="00C82BE4" w:rsidP="00C82BE4">
      <w:r>
        <w:t xml:space="preserve">For convenience, an S-RAMP Service Implementation Model Schema xsd file is also provided at: </w:t>
      </w:r>
    </w:p>
    <w:p w:rsidR="00C82BE4" w:rsidRDefault="00C82BE4" w:rsidP="00C82BE4">
      <w:r>
        <w:t>This appendix summarizes all of the pre-defined relationships in S-RAMP.</w:t>
      </w:r>
    </w:p>
    <w:p w:rsidR="00C82BE4" w:rsidRDefault="00C82BE4" w:rsidP="00C82BE4"/>
    <w:p w:rsidR="00C82BE4" w:rsidRDefault="00C82BE4" w:rsidP="00C82BE4">
      <w:pPr>
        <w:pStyle w:val="Caption"/>
        <w:keepNext/>
      </w:pPr>
      <w:bookmarkStart w:id="314" w:name="_Toc258604214"/>
      <w:r>
        <w:t xml:space="preserve">Table </w:t>
      </w:r>
      <w:r w:rsidR="007B6ED9">
        <w:fldChar w:fldCharType="begin"/>
      </w:r>
      <w:r w:rsidR="007B6ED9">
        <w:instrText xml:space="preserve"> SEQ "Table" \*Arabic </w:instrText>
      </w:r>
      <w:r w:rsidR="007B6ED9">
        <w:fldChar w:fldCharType="separate"/>
      </w:r>
      <w:r>
        <w:rPr>
          <w:noProof/>
        </w:rPr>
        <w:t>9</w:t>
      </w:r>
      <w:r w:rsidR="007B6ED9">
        <w:rPr>
          <w:noProof/>
        </w:rPr>
        <w:fldChar w:fldCharType="end"/>
      </w:r>
      <w:r>
        <w:t>:  Pre-defined Relationships</w:t>
      </w:r>
      <w:bookmarkEnd w:id="314"/>
    </w:p>
    <w:tbl>
      <w:tblPr>
        <w:tblW w:w="9540" w:type="dxa"/>
        <w:tblInd w:w="-75" w:type="dxa"/>
        <w:tblLayout w:type="fixed"/>
        <w:tblCellMar>
          <w:top w:w="15" w:type="dxa"/>
          <w:left w:w="15" w:type="dxa"/>
          <w:bottom w:w="15" w:type="dxa"/>
          <w:right w:w="15" w:type="dxa"/>
        </w:tblCellMar>
        <w:tblLook w:val="0000" w:firstRow="0" w:lastRow="0" w:firstColumn="0" w:lastColumn="0" w:noHBand="0" w:noVBand="0"/>
      </w:tblPr>
      <w:tblGrid>
        <w:gridCol w:w="1710"/>
        <w:gridCol w:w="1173"/>
        <w:gridCol w:w="3417"/>
        <w:gridCol w:w="3240"/>
      </w:tblGrid>
      <w:tr w:rsidR="00C82BE4">
        <w:tc>
          <w:tcPr>
            <w:tcW w:w="1710" w:type="dxa"/>
            <w:tcBorders>
              <w:top w:val="single" w:sz="4" w:space="0" w:color="auto"/>
              <w:left w:val="single" w:sz="4"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Model Name</w:t>
            </w:r>
          </w:p>
        </w:tc>
        <w:tc>
          <w:tcPr>
            <w:tcW w:w="1173" w:type="dxa"/>
            <w:tcBorders>
              <w:top w:val="single" w:sz="4" w:space="0" w:color="auto"/>
              <w:left w:val="single" w:sz="6"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Derived Model?</w:t>
            </w:r>
          </w:p>
        </w:tc>
        <w:tc>
          <w:tcPr>
            <w:tcW w:w="3417" w:type="dxa"/>
            <w:tcBorders>
              <w:top w:val="single" w:sz="4" w:space="0" w:color="auto"/>
              <w:left w:val="single" w:sz="6" w:space="0" w:color="auto"/>
              <w:bottom w:val="single" w:sz="4" w:space="0" w:color="auto"/>
              <w:right w:val="single" w:sz="6" w:space="0" w:color="auto"/>
            </w:tcBorders>
            <w:shd w:val="clear" w:color="auto" w:fill="auto"/>
            <w:vAlign w:val="center"/>
          </w:tcPr>
          <w:p w:rsidR="00C82BE4" w:rsidRDefault="00C82BE4" w:rsidP="00C82BE4">
            <w:pPr>
              <w:snapToGrid w:val="0"/>
              <w:jc w:val="center"/>
              <w:rPr>
                <w:b/>
              </w:rPr>
            </w:pPr>
            <w:r>
              <w:rPr>
                <w:b/>
              </w:rPr>
              <w:t>Artifact Type Name</w:t>
            </w:r>
          </w:p>
        </w:tc>
        <w:tc>
          <w:tcPr>
            <w:tcW w:w="3240" w:type="dxa"/>
            <w:tcBorders>
              <w:top w:val="single" w:sz="4" w:space="0" w:color="auto"/>
              <w:left w:val="single" w:sz="6" w:space="0" w:color="auto"/>
              <w:bottom w:val="single" w:sz="4" w:space="0" w:color="auto"/>
              <w:right w:val="single" w:sz="4" w:space="0" w:color="auto"/>
            </w:tcBorders>
            <w:shd w:val="clear" w:color="auto" w:fill="auto"/>
            <w:vAlign w:val="center"/>
          </w:tcPr>
          <w:p w:rsidR="00C82BE4" w:rsidRDefault="00C82BE4" w:rsidP="00C82BE4">
            <w:pPr>
              <w:snapToGrid w:val="0"/>
              <w:jc w:val="center"/>
              <w:rPr>
                <w:b/>
              </w:rPr>
            </w:pPr>
            <w:r>
              <w:rPr>
                <w:b/>
              </w:rPr>
              <w:t>Relationship Type Name</w:t>
            </w:r>
          </w:p>
        </w:tc>
      </w:tr>
      <w:tr w:rsidR="00C82BE4">
        <w:trPr>
          <w:trHeight w:val="369"/>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Core</w:t>
            </w:r>
          </w:p>
        </w:tc>
        <w:tc>
          <w:tcPr>
            <w:tcW w:w="1173"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relatedDocument</w:t>
            </w:r>
          </w:p>
        </w:tc>
      </w:tr>
      <w:tr w:rsidR="00C82BE4">
        <w:trPr>
          <w:trHeight w:val="297"/>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16"/>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hasInstance</w:t>
            </w:r>
          </w:p>
        </w:tc>
      </w:tr>
      <w:tr w:rsidR="00C82BE4">
        <w:trPr>
          <w:trHeight w:val="135"/>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policyDefinedBy</w:t>
            </w:r>
          </w:p>
        </w:tc>
      </w:tr>
      <w:tr w:rsidR="00C82BE4">
        <w:trPr>
          <w:trHeight w:val="414"/>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informationTypeDefinedBy</w:t>
            </w:r>
          </w:p>
        </w:tc>
      </w:tr>
      <w:tr w:rsidR="00C82BE4">
        <w:trPr>
          <w:trHeight w:val="26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ServiceInterface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hasOperation</w:t>
            </w:r>
          </w:p>
        </w:tc>
      </w:tr>
      <w:tr w:rsidR="00C82BE4">
        <w:trPr>
          <w:trHeight w:val="189"/>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66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{See SOA Ontology for remaining Artifacts and relationships}</w:t>
            </w:r>
          </w:p>
        </w:tc>
      </w:tr>
      <w:tr w:rsidR="00C82BE4">
        <w:trPr>
          <w:trHeight w:val="234"/>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 Implementation</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ServiceImplementationModelType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7"/>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provides</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ServiceInstance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uses</w:t>
            </w:r>
          </w:p>
        </w:tc>
      </w:tr>
      <w:tr w:rsidR="00C82BE4">
        <w:trPr>
          <w:trHeight w:val="258"/>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hasServiceEndpoint</w:t>
            </w:r>
          </w:p>
        </w:tc>
      </w:tr>
      <w:tr w:rsidR="00C82BE4">
        <w:trPr>
          <w:trHeight w:val="17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operationDefinedBy</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ServiceEndpoint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endpointDefinedBy</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PolicyAttachment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appliesTo</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policies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XsdDocument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lastRenderedPageBreak/>
              <w:t>WSDL</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importedWsdls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extension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OperationInput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element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OperationOutput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bl>
    <w:p w:rsidR="00C82BE4" w:rsidRDefault="00C82BE4" w:rsidP="00C82BE4"/>
    <w:p w:rsidR="00C82BE4" w:rsidRPr="003129C6" w:rsidRDefault="00C82BE4" w:rsidP="00C82BE4"/>
    <w:sectPr w:rsidR="00C82BE4" w:rsidRPr="003129C6" w:rsidSect="00C82BE4">
      <w:footerReference w:type="default" r:id="rId39"/>
      <w:pgSz w:w="12240" w:h="15840" w:code="1"/>
      <w:pgMar w:top="1440" w:right="1440" w:bottom="72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ED9" w:rsidRDefault="007B6ED9" w:rsidP="00C82BE4">
      <w:r>
        <w:separator/>
      </w:r>
    </w:p>
    <w:p w:rsidR="007B6ED9" w:rsidRDefault="007B6ED9" w:rsidP="00C82BE4"/>
    <w:p w:rsidR="007B6ED9" w:rsidRDefault="007B6ED9" w:rsidP="00C82BE4"/>
    <w:p w:rsidR="007B6ED9" w:rsidRDefault="007B6ED9" w:rsidP="00C82BE4"/>
    <w:p w:rsidR="007B6ED9" w:rsidRDefault="007B6ED9" w:rsidP="00C82BE4"/>
    <w:p w:rsidR="007B6ED9" w:rsidRDefault="007B6ED9" w:rsidP="00C82BE4"/>
    <w:p w:rsidR="007B6ED9" w:rsidRDefault="007B6ED9" w:rsidP="00C82BE4"/>
  </w:endnote>
  <w:endnote w:type="continuationSeparator" w:id="0">
    <w:p w:rsidR="007B6ED9" w:rsidRDefault="007B6ED9" w:rsidP="00C82BE4">
      <w:r>
        <w:continuationSeparator/>
      </w:r>
    </w:p>
    <w:p w:rsidR="007B6ED9" w:rsidRDefault="007B6ED9" w:rsidP="00C82BE4"/>
    <w:p w:rsidR="007B6ED9" w:rsidRDefault="007B6ED9" w:rsidP="00C82BE4"/>
    <w:p w:rsidR="007B6ED9" w:rsidRDefault="007B6ED9" w:rsidP="00C82BE4"/>
    <w:p w:rsidR="007B6ED9" w:rsidRDefault="007B6ED9" w:rsidP="00C82BE4"/>
    <w:p w:rsidR="007B6ED9" w:rsidRDefault="007B6ED9" w:rsidP="00C82BE4"/>
    <w:p w:rsidR="007B6ED9" w:rsidRDefault="007B6ED9" w:rsidP="00C82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5FF" w:usb2="0A242021" w:usb3="00000000" w:csb0="000001BF" w:csb1="00000000"/>
  </w:font>
  <w:font w:name="Lohit Hindi">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529" w:rsidRDefault="00A30529" w:rsidP="00C82BE4">
    <w:pPr>
      <w:pStyle w:val="Footer"/>
      <w:tabs>
        <w:tab w:val="clear" w:pos="8640"/>
        <w:tab w:val="right" w:pos="9360"/>
      </w:tabs>
      <w:spacing w:after="0"/>
      <w:rPr>
        <w:sz w:val="16"/>
        <w:szCs w:val="16"/>
      </w:rPr>
    </w:pPr>
    <w:proofErr w:type="gramStart"/>
    <w:r w:rsidRPr="00B7587D">
      <w:rPr>
        <w:rStyle w:val="apple-style-span"/>
        <w:rFonts w:cs="Arial"/>
        <w:color w:val="000000"/>
        <w:sz w:val="16"/>
        <w:szCs w:val="16"/>
      </w:rPr>
      <w:t>s-ramp-foundation</w:t>
    </w:r>
    <w:r>
      <w:rPr>
        <w:rStyle w:val="apple-style-span"/>
        <w:rFonts w:cs="Arial"/>
        <w:color w:val="000000"/>
        <w:sz w:val="16"/>
        <w:szCs w:val="16"/>
      </w:rPr>
      <w:t>-v1.0-wd01</w:t>
    </w:r>
    <w:proofErr w:type="gramEnd"/>
    <w:r>
      <w:rPr>
        <w:sz w:val="16"/>
        <w:szCs w:val="16"/>
      </w:rPr>
      <w:tab/>
      <w:t>Working Draft</w:t>
    </w:r>
    <w:r>
      <w:rPr>
        <w:sz w:val="16"/>
        <w:szCs w:val="16"/>
      </w:rPr>
      <w:tab/>
      <w:t>26 January 2011</w:t>
    </w:r>
  </w:p>
  <w:p w:rsidR="00A30529" w:rsidRPr="00F50E2C" w:rsidRDefault="00A30529" w:rsidP="00C82BE4">
    <w:pPr>
      <w:pStyle w:val="Footer"/>
      <w:tabs>
        <w:tab w:val="clear" w:pos="8640"/>
        <w:tab w:val="right" w:pos="9360"/>
      </w:tabs>
      <w:spacing w:before="0" w:after="0"/>
      <w:rPr>
        <w:sz w:val="16"/>
        <w:szCs w:val="16"/>
      </w:rPr>
    </w:pPr>
    <w:r>
      <w:rPr>
        <w:sz w:val="16"/>
        <w:szCs w:val="16"/>
      </w:rPr>
      <w:t xml:space="preserve">Copyright </w:t>
    </w:r>
    <w:r>
      <w:rPr>
        <w:rFonts w:cs="Arial"/>
        <w:sz w:val="16"/>
        <w:szCs w:val="16"/>
      </w:rPr>
      <w:t>©</w:t>
    </w:r>
    <w:r w:rsidRPr="000E28CA">
      <w:rPr>
        <w:sz w:val="16"/>
        <w:szCs w:val="16"/>
      </w:rPr>
      <w:t xml:space="preserve"> O</w:t>
    </w:r>
    <w:r>
      <w:rPr>
        <w:sz w:val="16"/>
        <w:szCs w:val="16"/>
      </w:rPr>
      <w:t>ASIS® 2010</w:t>
    </w:r>
    <w:r w:rsidRPr="00852E10">
      <w:rPr>
        <w:sz w:val="16"/>
        <w:szCs w:val="16"/>
      </w:rPr>
      <w:t>. All Rights Reserved.</w:t>
    </w:r>
    <w:r>
      <w:rPr>
        <w:sz w:val="16"/>
        <w:szCs w:val="16"/>
      </w:rPr>
      <w:tab/>
      <w:t xml:space="preserve">         </w:t>
    </w:r>
    <w:r w:rsidRPr="00F50E2C">
      <w:rPr>
        <w:sz w:val="16"/>
        <w:szCs w:val="16"/>
      </w:rPr>
      <w:t>Standards Track Work Product</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B4052">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B4052">
      <w:rPr>
        <w:rStyle w:val="PageNumber"/>
        <w:noProof/>
        <w:sz w:val="16"/>
        <w:szCs w:val="16"/>
      </w:rPr>
      <w:t>80</w:t>
    </w:r>
    <w:r w:rsidRPr="0051640A">
      <w:rPr>
        <w:rStyle w:val="PageNumber"/>
        <w:sz w:val="16"/>
        <w:szCs w:val="16"/>
      </w:rPr>
      <w:fldChar w:fldCharType="end"/>
    </w:r>
  </w:p>
  <w:p w:rsidR="00A30529" w:rsidRPr="00735E3A" w:rsidRDefault="00A30529" w:rsidP="00C82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ED9" w:rsidRDefault="007B6ED9" w:rsidP="00C82BE4">
      <w:r>
        <w:separator/>
      </w:r>
    </w:p>
    <w:p w:rsidR="007B6ED9" w:rsidRDefault="007B6ED9" w:rsidP="00C82BE4"/>
    <w:p w:rsidR="007B6ED9" w:rsidRDefault="007B6ED9" w:rsidP="00C82BE4"/>
    <w:p w:rsidR="007B6ED9" w:rsidRDefault="007B6ED9" w:rsidP="00C82BE4"/>
    <w:p w:rsidR="007B6ED9" w:rsidRDefault="007B6ED9" w:rsidP="00C82BE4"/>
    <w:p w:rsidR="007B6ED9" w:rsidRDefault="007B6ED9" w:rsidP="00C82BE4"/>
    <w:p w:rsidR="007B6ED9" w:rsidRDefault="007B6ED9" w:rsidP="00C82BE4"/>
  </w:footnote>
  <w:footnote w:type="continuationSeparator" w:id="0">
    <w:p w:rsidR="007B6ED9" w:rsidRDefault="007B6ED9" w:rsidP="00C82BE4">
      <w:r>
        <w:continuationSeparator/>
      </w:r>
    </w:p>
    <w:p w:rsidR="007B6ED9" w:rsidRDefault="007B6ED9" w:rsidP="00C82BE4"/>
    <w:p w:rsidR="007B6ED9" w:rsidRDefault="007B6ED9" w:rsidP="00C82BE4"/>
    <w:p w:rsidR="007B6ED9" w:rsidRDefault="007B6ED9" w:rsidP="00C82BE4"/>
    <w:p w:rsidR="007B6ED9" w:rsidRDefault="007B6ED9" w:rsidP="00C82BE4"/>
    <w:p w:rsidR="007B6ED9" w:rsidRDefault="007B6ED9" w:rsidP="00C82BE4"/>
    <w:p w:rsidR="007B6ED9" w:rsidRDefault="007B6ED9" w:rsidP="00C82B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2"/>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1080"/>
        </w:tabs>
        <w:ind w:left="1080" w:hanging="360"/>
      </w:pPr>
      <w:rPr>
        <w:rFonts w:ascii="Symbol" w:hAnsi="Symbol"/>
      </w:rPr>
    </w:lvl>
  </w:abstractNum>
  <w:abstractNum w:abstractNumId="4">
    <w:nsid w:val="00000005"/>
    <w:multiLevelType w:val="singleLevel"/>
    <w:tmpl w:val="00000005"/>
    <w:name w:val="WW8Num6"/>
    <w:lvl w:ilvl="0">
      <w:start w:val="1"/>
      <w:numFmt w:val="decimal"/>
      <w:lvlText w:val="%1."/>
      <w:lvlJc w:val="left"/>
      <w:pPr>
        <w:tabs>
          <w:tab w:val="num" w:pos="720"/>
        </w:tabs>
        <w:ind w:left="720" w:hanging="360"/>
      </w:p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397"/>
        </w:tabs>
        <w:ind w:left="397" w:hanging="227"/>
      </w:pPr>
      <w:rPr>
        <w:rFonts w:ascii="Symbol" w:hAnsi="Symbol"/>
      </w:rPr>
    </w:lvl>
  </w:abstractNum>
  <w:abstractNum w:abstractNumId="7">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0"/>
    <w:lvl w:ilvl="0">
      <w:start w:val="1"/>
      <w:numFmt w:val="bullet"/>
      <w:pStyle w:val="Appheading1"/>
      <w:lvlText w:val=""/>
      <w:lvlJc w:val="left"/>
      <w:pPr>
        <w:tabs>
          <w:tab w:val="num" w:pos="720"/>
        </w:tabs>
        <w:ind w:left="720" w:hanging="360"/>
      </w:pPr>
      <w:rPr>
        <w:rFonts w:ascii="Symbol" w:hAnsi="Symbol"/>
      </w:rPr>
    </w:lvl>
  </w:abstractNum>
  <w:abstractNum w:abstractNumId="9">
    <w:nsid w:val="0000000A"/>
    <w:multiLevelType w:val="multilevel"/>
    <w:tmpl w:val="0000000A"/>
    <w:name w:val="WW8Num11"/>
    <w:lvl w:ilvl="0">
      <w:start w:val="1"/>
      <w:numFmt w:val="bullet"/>
      <w:lvlText w:val=""/>
      <w:lvlJc w:val="left"/>
      <w:pPr>
        <w:tabs>
          <w:tab w:val="num" w:pos="820"/>
        </w:tabs>
        <w:ind w:left="820" w:hanging="360"/>
      </w:pPr>
      <w:rPr>
        <w:rFonts w:ascii="Symbol" w:hAnsi="Symbol"/>
      </w:rPr>
    </w:lvl>
    <w:lvl w:ilvl="1">
      <w:start w:val="1"/>
      <w:numFmt w:val="bullet"/>
      <w:lvlText w:val="o"/>
      <w:lvlJc w:val="left"/>
      <w:pPr>
        <w:tabs>
          <w:tab w:val="num" w:pos="1540"/>
        </w:tabs>
        <w:ind w:left="1540" w:hanging="360"/>
      </w:pPr>
      <w:rPr>
        <w:rFonts w:ascii="Courier New" w:hAnsi="Courier New"/>
      </w:rPr>
    </w:lvl>
    <w:lvl w:ilvl="2">
      <w:start w:val="1"/>
      <w:numFmt w:val="bullet"/>
      <w:lvlText w:val=""/>
      <w:lvlJc w:val="left"/>
      <w:pPr>
        <w:tabs>
          <w:tab w:val="num" w:pos="2260"/>
        </w:tabs>
        <w:ind w:left="2260" w:hanging="360"/>
      </w:pPr>
      <w:rPr>
        <w:rFonts w:ascii="Wingdings" w:hAnsi="Wingdings"/>
      </w:rPr>
    </w:lvl>
    <w:lvl w:ilvl="3">
      <w:start w:val="1"/>
      <w:numFmt w:val="bullet"/>
      <w:lvlText w:val=""/>
      <w:lvlJc w:val="left"/>
      <w:pPr>
        <w:tabs>
          <w:tab w:val="num" w:pos="2980"/>
        </w:tabs>
        <w:ind w:left="2980" w:hanging="360"/>
      </w:pPr>
      <w:rPr>
        <w:rFonts w:ascii="Symbol" w:hAnsi="Symbol"/>
      </w:rPr>
    </w:lvl>
    <w:lvl w:ilvl="4">
      <w:start w:val="1"/>
      <w:numFmt w:val="bullet"/>
      <w:lvlText w:val="o"/>
      <w:lvlJc w:val="left"/>
      <w:pPr>
        <w:tabs>
          <w:tab w:val="num" w:pos="3700"/>
        </w:tabs>
        <w:ind w:left="3700" w:hanging="360"/>
      </w:pPr>
      <w:rPr>
        <w:rFonts w:ascii="Courier New" w:hAnsi="Courier New"/>
      </w:rPr>
    </w:lvl>
    <w:lvl w:ilvl="5">
      <w:start w:val="1"/>
      <w:numFmt w:val="bullet"/>
      <w:lvlText w:val=""/>
      <w:lvlJc w:val="left"/>
      <w:pPr>
        <w:tabs>
          <w:tab w:val="num" w:pos="4420"/>
        </w:tabs>
        <w:ind w:left="4420" w:hanging="360"/>
      </w:pPr>
      <w:rPr>
        <w:rFonts w:ascii="Wingdings" w:hAnsi="Wingdings"/>
      </w:rPr>
    </w:lvl>
    <w:lvl w:ilvl="6">
      <w:start w:val="1"/>
      <w:numFmt w:val="bullet"/>
      <w:lvlText w:val=""/>
      <w:lvlJc w:val="left"/>
      <w:pPr>
        <w:tabs>
          <w:tab w:val="num" w:pos="5140"/>
        </w:tabs>
        <w:ind w:left="5140" w:hanging="360"/>
      </w:pPr>
      <w:rPr>
        <w:rFonts w:ascii="Symbol" w:hAnsi="Symbol"/>
      </w:rPr>
    </w:lvl>
    <w:lvl w:ilvl="7">
      <w:start w:val="1"/>
      <w:numFmt w:val="bullet"/>
      <w:lvlText w:val="o"/>
      <w:lvlJc w:val="left"/>
      <w:pPr>
        <w:tabs>
          <w:tab w:val="num" w:pos="5860"/>
        </w:tabs>
        <w:ind w:left="5860" w:hanging="360"/>
      </w:pPr>
      <w:rPr>
        <w:rFonts w:ascii="Courier New" w:hAnsi="Courier New"/>
      </w:rPr>
    </w:lvl>
    <w:lvl w:ilvl="8">
      <w:start w:val="1"/>
      <w:numFmt w:val="bullet"/>
      <w:lvlText w:val=""/>
      <w:lvlJc w:val="left"/>
      <w:pPr>
        <w:tabs>
          <w:tab w:val="num" w:pos="6580"/>
        </w:tabs>
        <w:ind w:left="6580" w:hanging="360"/>
      </w:pPr>
      <w:rPr>
        <w:rFonts w:ascii="Wingdings" w:hAnsi="Wingdings"/>
      </w:rPr>
    </w:lvl>
  </w:abstractNum>
  <w:abstractNum w:abstractNumId="10">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13"/>
    <w:lvl w:ilvl="0">
      <w:start w:val="1"/>
      <w:numFmt w:val="decimal"/>
      <w:lvlText w:val="%1."/>
      <w:lvlJc w:val="left"/>
      <w:pPr>
        <w:tabs>
          <w:tab w:val="num" w:pos="0"/>
        </w:tabs>
        <w:ind w:left="360" w:hanging="360"/>
      </w:pPr>
    </w:lvl>
  </w:abstractNum>
  <w:abstractNum w:abstractNumId="12">
    <w:nsid w:val="0000000D"/>
    <w:multiLevelType w:val="singleLevel"/>
    <w:tmpl w:val="0000000D"/>
    <w:name w:val="WW8Num14"/>
    <w:lvl w:ilvl="0">
      <w:start w:val="1"/>
      <w:numFmt w:val="bullet"/>
      <w:lvlText w:val=""/>
      <w:lvlJc w:val="left"/>
      <w:pPr>
        <w:tabs>
          <w:tab w:val="num" w:pos="360"/>
        </w:tabs>
        <w:ind w:left="360" w:hanging="360"/>
      </w:pPr>
      <w:rPr>
        <w:rFonts w:ascii="Symbol" w:hAnsi="Symbol"/>
      </w:rPr>
    </w:lvl>
  </w:abstractNum>
  <w:abstractNum w:abstractNumId="13">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6"/>
    <w:lvl w:ilvl="0">
      <w:start w:val="1"/>
      <w:numFmt w:val="bullet"/>
      <w:pStyle w:val="ListBulletSpec"/>
      <w:lvlText w:val=""/>
      <w:lvlJc w:val="left"/>
      <w:pPr>
        <w:tabs>
          <w:tab w:val="num" w:pos="1440"/>
        </w:tabs>
        <w:ind w:left="1440" w:hanging="360"/>
      </w:pPr>
      <w:rPr>
        <w:rFonts w:ascii="Symbol" w:hAnsi="Symbol"/>
      </w:rPr>
    </w:lvl>
  </w:abstractNum>
  <w:abstractNum w:abstractNumId="1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7">
    <w:nsid w:val="00000012"/>
    <w:multiLevelType w:val="singleLevel"/>
    <w:tmpl w:val="00000012"/>
    <w:name w:val="WW8Num20"/>
    <w:lvl w:ilvl="0">
      <w:start w:val="1"/>
      <w:numFmt w:val="decimal"/>
      <w:lvlText w:val="%1."/>
      <w:lvlJc w:val="left"/>
      <w:pPr>
        <w:tabs>
          <w:tab w:val="num" w:pos="720"/>
        </w:tabs>
        <w:ind w:left="720" w:hanging="360"/>
      </w:pPr>
    </w:lvl>
  </w:abstractNum>
  <w:abstractNum w:abstractNumId="18">
    <w:nsid w:val="00000013"/>
    <w:multiLevelType w:val="singleLevel"/>
    <w:tmpl w:val="00000013"/>
    <w:name w:val="WW8Num23"/>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4"/>
    <w:lvl w:ilvl="0">
      <w:start w:val="1"/>
      <w:numFmt w:val="bullet"/>
      <w:lvlText w:val=""/>
      <w:lvlJc w:val="left"/>
      <w:pPr>
        <w:tabs>
          <w:tab w:val="num" w:pos="360"/>
        </w:tabs>
        <w:ind w:left="360" w:hanging="360"/>
      </w:pPr>
      <w:rPr>
        <w:rFonts w:ascii="Symbol" w:hAnsi="Symbol"/>
      </w:rPr>
    </w:lvl>
  </w:abstractNum>
  <w:abstractNum w:abstractNumId="20">
    <w:nsid w:val="00000015"/>
    <w:multiLevelType w:val="singleLevel"/>
    <w:tmpl w:val="00000015"/>
    <w:name w:val="WW8Num25"/>
    <w:lvl w:ilvl="0">
      <w:start w:val="1"/>
      <w:numFmt w:val="decimal"/>
      <w:lvlText w:val="%1."/>
      <w:lvlJc w:val="left"/>
      <w:pPr>
        <w:tabs>
          <w:tab w:val="num" w:pos="720"/>
        </w:tabs>
        <w:ind w:left="720" w:hanging="360"/>
      </w:pPr>
    </w:lvl>
  </w:abstractNum>
  <w:abstractNum w:abstractNumId="21">
    <w:nsid w:val="00000016"/>
    <w:multiLevelType w:val="singleLevel"/>
    <w:tmpl w:val="00000016"/>
    <w:name w:val="WW8Num26"/>
    <w:lvl w:ilvl="0">
      <w:start w:val="1"/>
      <w:numFmt w:val="decimal"/>
      <w:lvlText w:val="%1."/>
      <w:lvlJc w:val="left"/>
      <w:pPr>
        <w:tabs>
          <w:tab w:val="num" w:pos="720"/>
        </w:tabs>
        <w:ind w:left="720" w:hanging="360"/>
      </w:pPr>
    </w:lvl>
  </w:abstractNum>
  <w:abstractNum w:abstractNumId="22">
    <w:nsid w:val="00000017"/>
    <w:multiLevelType w:val="multilevel"/>
    <w:tmpl w:val="00000017"/>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singleLevel"/>
    <w:tmpl w:val="00000018"/>
    <w:name w:val="WW8Num28"/>
    <w:lvl w:ilvl="0">
      <w:start w:val="1"/>
      <w:numFmt w:val="decimal"/>
      <w:pStyle w:val="ListNumberspec"/>
      <w:lvlText w:val="%1."/>
      <w:lvlJc w:val="left"/>
      <w:pPr>
        <w:tabs>
          <w:tab w:val="num" w:pos="720"/>
        </w:tabs>
        <w:ind w:left="720" w:hanging="360"/>
      </w:pPr>
    </w:lvl>
  </w:abstractNum>
  <w:abstractNum w:abstractNumId="24">
    <w:nsid w:val="00000019"/>
    <w:multiLevelType w:val="multilevel"/>
    <w:tmpl w:val="00000019"/>
    <w:name w:val="WW8Num2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Symbol"/>
      </w:rPr>
    </w:lvl>
    <w:lvl w:ilvl="8">
      <w:start w:val="1"/>
      <w:numFmt w:val="bullet"/>
      <w:lvlText w:val=""/>
      <w:lvlJc w:val="left"/>
      <w:pPr>
        <w:tabs>
          <w:tab w:val="num" w:pos="0"/>
        </w:tabs>
        <w:ind w:left="6480" w:hanging="360"/>
      </w:pPr>
      <w:rPr>
        <w:rFonts w:ascii="Wingdings" w:hAnsi="Wingdings"/>
      </w:rPr>
    </w:lvl>
  </w:abstractNum>
  <w:abstractNum w:abstractNumId="25">
    <w:nsid w:val="0000001A"/>
    <w:multiLevelType w:val="singleLevel"/>
    <w:tmpl w:val="0000001A"/>
    <w:name w:val="WW8Num30"/>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31"/>
    <w:lvl w:ilvl="0">
      <w:start w:val="1"/>
      <w:numFmt w:val="decimal"/>
      <w:lvlText w:val="%1."/>
      <w:lvlJc w:val="left"/>
      <w:pPr>
        <w:tabs>
          <w:tab w:val="num" w:pos="720"/>
        </w:tabs>
        <w:ind w:left="720" w:hanging="360"/>
      </w:pPr>
    </w:lvl>
  </w:abstractNum>
  <w:abstractNum w:abstractNumId="27">
    <w:nsid w:val="0000001C"/>
    <w:multiLevelType w:val="singleLevel"/>
    <w:tmpl w:val="0000001C"/>
    <w:name w:val="WW8Num32"/>
    <w:lvl w:ilvl="0">
      <w:start w:val="1"/>
      <w:numFmt w:val="decimal"/>
      <w:lvlText w:val="%1."/>
      <w:lvlJc w:val="left"/>
      <w:pPr>
        <w:tabs>
          <w:tab w:val="num" w:pos="720"/>
        </w:tabs>
        <w:ind w:left="720" w:hanging="360"/>
      </w:pPr>
    </w:lvl>
  </w:abstractNum>
  <w:abstractNum w:abstractNumId="28">
    <w:nsid w:val="0000001D"/>
    <w:multiLevelType w:val="singleLevel"/>
    <w:tmpl w:val="0000001D"/>
    <w:name w:val="WW8Num35"/>
    <w:lvl w:ilvl="0">
      <w:start w:val="1"/>
      <w:numFmt w:val="decimal"/>
      <w:lvlText w:val="%1."/>
      <w:lvlJc w:val="left"/>
      <w:pPr>
        <w:tabs>
          <w:tab w:val="num" w:pos="720"/>
        </w:tabs>
        <w:ind w:left="720" w:hanging="360"/>
      </w:pPr>
    </w:lvl>
  </w:abstractNum>
  <w:abstractNum w:abstractNumId="29">
    <w:nsid w:val="0000001E"/>
    <w:multiLevelType w:val="singleLevel"/>
    <w:tmpl w:val="0000001E"/>
    <w:name w:val="WW8Num36"/>
    <w:lvl w:ilvl="0">
      <w:start w:val="1"/>
      <w:numFmt w:val="decimal"/>
      <w:lvlText w:val="%1."/>
      <w:lvlJc w:val="left"/>
      <w:pPr>
        <w:tabs>
          <w:tab w:val="num" w:pos="720"/>
        </w:tabs>
        <w:ind w:left="720" w:hanging="360"/>
      </w:pPr>
    </w:lvl>
  </w:abstractNum>
  <w:abstractNum w:abstractNumId="30">
    <w:nsid w:val="0000001F"/>
    <w:multiLevelType w:val="singleLevel"/>
    <w:tmpl w:val="0000001F"/>
    <w:name w:val="WW8Num37"/>
    <w:lvl w:ilvl="0">
      <w:start w:val="1"/>
      <w:numFmt w:val="decimal"/>
      <w:lvlText w:val="%1."/>
      <w:lvlJc w:val="left"/>
      <w:pPr>
        <w:tabs>
          <w:tab w:val="num" w:pos="720"/>
        </w:tabs>
        <w:ind w:left="720" w:hanging="360"/>
      </w:pPr>
    </w:lvl>
  </w:abstractNum>
  <w:abstractNum w:abstractNumId="31">
    <w:nsid w:val="00000020"/>
    <w:multiLevelType w:val="multilevel"/>
    <w:tmpl w:val="3C96A142"/>
    <w:name w:val="WW8Num38"/>
    <w:lvl w:ilvl="0">
      <w:start w:val="1"/>
      <w:numFmt w:val="upperLetter"/>
      <w:lvlText w:val="%1"/>
      <w:lvlJc w:val="left"/>
      <w:pPr>
        <w:tabs>
          <w:tab w:val="num" w:pos="432"/>
        </w:tabs>
        <w:ind w:left="432" w:hanging="432"/>
      </w:pPr>
      <w:rPr>
        <w:rFonts w:hint="default"/>
      </w:rPr>
    </w:lvl>
    <w:lvl w:ilvl="1">
      <w:start w:val="1"/>
      <w:numFmt w:val="decimal"/>
      <w:pStyle w:val="App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360"/>
        </w:tabs>
        <w:ind w:left="360" w:hanging="360"/>
      </w:pPr>
      <w:rPr>
        <w:rFonts w:hint="default"/>
      </w:rPr>
    </w:lvl>
  </w:abstractNum>
  <w:abstractNum w:abstractNumId="32">
    <w:nsid w:val="00000021"/>
    <w:multiLevelType w:val="singleLevel"/>
    <w:tmpl w:val="00000021"/>
    <w:lvl w:ilvl="0">
      <w:numFmt w:val="bullet"/>
      <w:lvlText w:val=""/>
      <w:lvlJc w:val="left"/>
      <w:pPr>
        <w:tabs>
          <w:tab w:val="num" w:pos="0"/>
        </w:tabs>
        <w:ind w:left="0" w:firstLine="0"/>
      </w:pPr>
      <w:rPr>
        <w:rFonts w:ascii="Symbol" w:hAnsi="Symbol"/>
        <w:sz w:val="22"/>
      </w:rPr>
    </w:lvl>
  </w:abstractNum>
  <w:abstractNum w:abstractNumId="33">
    <w:nsid w:val="081D7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102F0823"/>
    <w:multiLevelType w:val="hybridMultilevel"/>
    <w:tmpl w:val="98C2B5F6"/>
    <w:lvl w:ilvl="0" w:tplc="2132DFFC">
      <w:start w:val="1"/>
      <w:numFmt w:val="bullet"/>
      <w:lvlText w:val=""/>
      <w:lvlJc w:val="left"/>
      <w:pPr>
        <w:tabs>
          <w:tab w:val="num" w:pos="720"/>
        </w:tabs>
        <w:ind w:left="720" w:hanging="360"/>
      </w:pPr>
      <w:rPr>
        <w:rFonts w:ascii="Symbol" w:hAnsi="Symbol" w:hint="default"/>
      </w:rPr>
    </w:lvl>
    <w:lvl w:ilvl="1" w:tplc="8B92DEB0" w:tentative="1">
      <w:start w:val="1"/>
      <w:numFmt w:val="bullet"/>
      <w:lvlText w:val="o"/>
      <w:lvlJc w:val="left"/>
      <w:pPr>
        <w:tabs>
          <w:tab w:val="num" w:pos="1440"/>
        </w:tabs>
        <w:ind w:left="1440" w:hanging="360"/>
      </w:pPr>
      <w:rPr>
        <w:rFonts w:ascii="Courier New" w:hAnsi="Courier New" w:cs="Symbol" w:hint="default"/>
      </w:rPr>
    </w:lvl>
    <w:lvl w:ilvl="2" w:tplc="9BC8E696" w:tentative="1">
      <w:start w:val="1"/>
      <w:numFmt w:val="bullet"/>
      <w:lvlText w:val=""/>
      <w:lvlJc w:val="left"/>
      <w:pPr>
        <w:tabs>
          <w:tab w:val="num" w:pos="2160"/>
        </w:tabs>
        <w:ind w:left="2160" w:hanging="360"/>
      </w:pPr>
      <w:rPr>
        <w:rFonts w:ascii="Wingdings" w:hAnsi="Wingdings" w:hint="default"/>
      </w:rPr>
    </w:lvl>
    <w:lvl w:ilvl="3" w:tplc="A2E81D58" w:tentative="1">
      <w:start w:val="1"/>
      <w:numFmt w:val="bullet"/>
      <w:lvlText w:val=""/>
      <w:lvlJc w:val="left"/>
      <w:pPr>
        <w:tabs>
          <w:tab w:val="num" w:pos="2880"/>
        </w:tabs>
        <w:ind w:left="2880" w:hanging="360"/>
      </w:pPr>
      <w:rPr>
        <w:rFonts w:ascii="Symbol" w:hAnsi="Symbol" w:hint="default"/>
      </w:rPr>
    </w:lvl>
    <w:lvl w:ilvl="4" w:tplc="2DC41ECE" w:tentative="1">
      <w:start w:val="1"/>
      <w:numFmt w:val="bullet"/>
      <w:lvlText w:val="o"/>
      <w:lvlJc w:val="left"/>
      <w:pPr>
        <w:tabs>
          <w:tab w:val="num" w:pos="3600"/>
        </w:tabs>
        <w:ind w:left="3600" w:hanging="360"/>
      </w:pPr>
      <w:rPr>
        <w:rFonts w:ascii="Courier New" w:hAnsi="Courier New" w:cs="Symbol" w:hint="default"/>
      </w:rPr>
    </w:lvl>
    <w:lvl w:ilvl="5" w:tplc="23EEE156" w:tentative="1">
      <w:start w:val="1"/>
      <w:numFmt w:val="bullet"/>
      <w:lvlText w:val=""/>
      <w:lvlJc w:val="left"/>
      <w:pPr>
        <w:tabs>
          <w:tab w:val="num" w:pos="4320"/>
        </w:tabs>
        <w:ind w:left="4320" w:hanging="360"/>
      </w:pPr>
      <w:rPr>
        <w:rFonts w:ascii="Wingdings" w:hAnsi="Wingdings" w:hint="default"/>
      </w:rPr>
    </w:lvl>
    <w:lvl w:ilvl="6" w:tplc="4BC88C3A" w:tentative="1">
      <w:start w:val="1"/>
      <w:numFmt w:val="bullet"/>
      <w:lvlText w:val=""/>
      <w:lvlJc w:val="left"/>
      <w:pPr>
        <w:tabs>
          <w:tab w:val="num" w:pos="5040"/>
        </w:tabs>
        <w:ind w:left="5040" w:hanging="360"/>
      </w:pPr>
      <w:rPr>
        <w:rFonts w:ascii="Symbol" w:hAnsi="Symbol" w:hint="default"/>
      </w:rPr>
    </w:lvl>
    <w:lvl w:ilvl="7" w:tplc="2DEAB96A" w:tentative="1">
      <w:start w:val="1"/>
      <w:numFmt w:val="bullet"/>
      <w:lvlText w:val="o"/>
      <w:lvlJc w:val="left"/>
      <w:pPr>
        <w:tabs>
          <w:tab w:val="num" w:pos="5760"/>
        </w:tabs>
        <w:ind w:left="5760" w:hanging="360"/>
      </w:pPr>
      <w:rPr>
        <w:rFonts w:ascii="Courier New" w:hAnsi="Courier New" w:cs="Symbol" w:hint="default"/>
      </w:rPr>
    </w:lvl>
    <w:lvl w:ilvl="8" w:tplc="923C7CD2" w:tentative="1">
      <w:start w:val="1"/>
      <w:numFmt w:val="bullet"/>
      <w:lvlText w:val=""/>
      <w:lvlJc w:val="left"/>
      <w:pPr>
        <w:tabs>
          <w:tab w:val="num" w:pos="6480"/>
        </w:tabs>
        <w:ind w:left="6480" w:hanging="360"/>
      </w:pPr>
      <w:rPr>
        <w:rFonts w:ascii="Wingdings" w:hAnsi="Wingdings" w:hint="default"/>
      </w:rPr>
    </w:lvl>
  </w:abstractNum>
  <w:abstractNum w:abstractNumId="35">
    <w:nsid w:val="14C45D8F"/>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nsid w:val="397E6324"/>
    <w:multiLevelType w:val="hybridMultilevel"/>
    <w:tmpl w:val="3300ED16"/>
    <w:lvl w:ilvl="0" w:tplc="01B28066">
      <w:start w:val="1"/>
      <w:numFmt w:val="bullet"/>
      <w:lvlText w:val=""/>
      <w:lvlJc w:val="left"/>
      <w:pPr>
        <w:ind w:left="720" w:hanging="360"/>
      </w:pPr>
      <w:rPr>
        <w:rFonts w:ascii="Symbol" w:hAnsi="Symbol" w:hint="default"/>
      </w:rPr>
    </w:lvl>
    <w:lvl w:ilvl="1" w:tplc="2F125200" w:tentative="1">
      <w:start w:val="1"/>
      <w:numFmt w:val="bullet"/>
      <w:lvlText w:val="o"/>
      <w:lvlJc w:val="left"/>
      <w:pPr>
        <w:ind w:left="1440" w:hanging="360"/>
      </w:pPr>
      <w:rPr>
        <w:rFonts w:ascii="Courier New" w:hAnsi="Courier New" w:hint="default"/>
      </w:rPr>
    </w:lvl>
    <w:lvl w:ilvl="2" w:tplc="2B1C49DE" w:tentative="1">
      <w:start w:val="1"/>
      <w:numFmt w:val="bullet"/>
      <w:lvlText w:val=""/>
      <w:lvlJc w:val="left"/>
      <w:pPr>
        <w:ind w:left="2160" w:hanging="360"/>
      </w:pPr>
      <w:rPr>
        <w:rFonts w:ascii="Wingdings" w:hAnsi="Wingdings" w:hint="default"/>
      </w:rPr>
    </w:lvl>
    <w:lvl w:ilvl="3" w:tplc="4D46DB4E" w:tentative="1">
      <w:start w:val="1"/>
      <w:numFmt w:val="bullet"/>
      <w:lvlText w:val=""/>
      <w:lvlJc w:val="left"/>
      <w:pPr>
        <w:ind w:left="2880" w:hanging="360"/>
      </w:pPr>
      <w:rPr>
        <w:rFonts w:ascii="Symbol" w:hAnsi="Symbol" w:hint="default"/>
      </w:rPr>
    </w:lvl>
    <w:lvl w:ilvl="4" w:tplc="FC60B824" w:tentative="1">
      <w:start w:val="1"/>
      <w:numFmt w:val="bullet"/>
      <w:lvlText w:val="o"/>
      <w:lvlJc w:val="left"/>
      <w:pPr>
        <w:ind w:left="3600" w:hanging="360"/>
      </w:pPr>
      <w:rPr>
        <w:rFonts w:ascii="Courier New" w:hAnsi="Courier New" w:hint="default"/>
      </w:rPr>
    </w:lvl>
    <w:lvl w:ilvl="5" w:tplc="B91A9AAE" w:tentative="1">
      <w:start w:val="1"/>
      <w:numFmt w:val="bullet"/>
      <w:lvlText w:val=""/>
      <w:lvlJc w:val="left"/>
      <w:pPr>
        <w:ind w:left="4320" w:hanging="360"/>
      </w:pPr>
      <w:rPr>
        <w:rFonts w:ascii="Wingdings" w:hAnsi="Wingdings" w:hint="default"/>
      </w:rPr>
    </w:lvl>
    <w:lvl w:ilvl="6" w:tplc="9E0CB8CA" w:tentative="1">
      <w:start w:val="1"/>
      <w:numFmt w:val="bullet"/>
      <w:lvlText w:val=""/>
      <w:lvlJc w:val="left"/>
      <w:pPr>
        <w:ind w:left="5040" w:hanging="360"/>
      </w:pPr>
      <w:rPr>
        <w:rFonts w:ascii="Symbol" w:hAnsi="Symbol" w:hint="default"/>
      </w:rPr>
    </w:lvl>
    <w:lvl w:ilvl="7" w:tplc="C0F4C74A" w:tentative="1">
      <w:start w:val="1"/>
      <w:numFmt w:val="bullet"/>
      <w:lvlText w:val="o"/>
      <w:lvlJc w:val="left"/>
      <w:pPr>
        <w:ind w:left="5760" w:hanging="360"/>
      </w:pPr>
      <w:rPr>
        <w:rFonts w:ascii="Courier New" w:hAnsi="Courier New" w:hint="default"/>
      </w:rPr>
    </w:lvl>
    <w:lvl w:ilvl="8" w:tplc="E5CC8460" w:tentative="1">
      <w:start w:val="1"/>
      <w:numFmt w:val="bullet"/>
      <w:lvlText w:val=""/>
      <w:lvlJc w:val="left"/>
      <w:pPr>
        <w:ind w:left="6480" w:hanging="360"/>
      </w:pPr>
      <w:rPr>
        <w:rFonts w:ascii="Wingdings" w:hAnsi="Wingdings" w:hint="default"/>
      </w:rPr>
    </w:lvl>
  </w:abstractNum>
  <w:abstractNum w:abstractNumId="37">
    <w:nsid w:val="3E952DEF"/>
    <w:multiLevelType w:val="multilevel"/>
    <w:tmpl w:val="27FA3092"/>
    <w:name w:val="WW8Num9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nsid w:val="3F8E5D63"/>
    <w:multiLevelType w:val="multilevel"/>
    <w:tmpl w:val="E6D895E0"/>
    <w:lvl w:ilvl="0">
      <w:start w:val="1"/>
      <w:numFmt w:val="decimal"/>
      <w:lvlText w:val="%1"/>
      <w:lvlJc w:val="left"/>
      <w:pPr>
        <w:tabs>
          <w:tab w:val="num" w:pos="432"/>
        </w:tabs>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55881BE4"/>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0">
    <w:nsid w:val="58CC55B5"/>
    <w:multiLevelType w:val="hybridMultilevel"/>
    <w:tmpl w:val="74CAD48C"/>
    <w:lvl w:ilvl="0" w:tplc="57F816AC">
      <w:start w:val="1"/>
      <w:numFmt w:val="bullet"/>
      <w:lvlText w:val=""/>
      <w:lvlJc w:val="left"/>
      <w:pPr>
        <w:ind w:left="720" w:hanging="360"/>
      </w:pPr>
      <w:rPr>
        <w:rFonts w:ascii="Symbol" w:hAnsi="Symbol" w:hint="default"/>
      </w:rPr>
    </w:lvl>
    <w:lvl w:ilvl="1" w:tplc="413056F0" w:tentative="1">
      <w:start w:val="1"/>
      <w:numFmt w:val="bullet"/>
      <w:lvlText w:val="o"/>
      <w:lvlJc w:val="left"/>
      <w:pPr>
        <w:ind w:left="1440" w:hanging="360"/>
      </w:pPr>
      <w:rPr>
        <w:rFonts w:ascii="Courier New" w:hAnsi="Courier New" w:hint="default"/>
      </w:rPr>
    </w:lvl>
    <w:lvl w:ilvl="2" w:tplc="8D020162" w:tentative="1">
      <w:start w:val="1"/>
      <w:numFmt w:val="bullet"/>
      <w:lvlText w:val=""/>
      <w:lvlJc w:val="left"/>
      <w:pPr>
        <w:ind w:left="2160" w:hanging="360"/>
      </w:pPr>
      <w:rPr>
        <w:rFonts w:ascii="Wingdings" w:hAnsi="Wingdings" w:hint="default"/>
      </w:rPr>
    </w:lvl>
    <w:lvl w:ilvl="3" w:tplc="87EC09CE" w:tentative="1">
      <w:start w:val="1"/>
      <w:numFmt w:val="bullet"/>
      <w:lvlText w:val=""/>
      <w:lvlJc w:val="left"/>
      <w:pPr>
        <w:ind w:left="2880" w:hanging="360"/>
      </w:pPr>
      <w:rPr>
        <w:rFonts w:ascii="Symbol" w:hAnsi="Symbol" w:hint="default"/>
      </w:rPr>
    </w:lvl>
    <w:lvl w:ilvl="4" w:tplc="9E0E224E" w:tentative="1">
      <w:start w:val="1"/>
      <w:numFmt w:val="bullet"/>
      <w:lvlText w:val="o"/>
      <w:lvlJc w:val="left"/>
      <w:pPr>
        <w:ind w:left="3600" w:hanging="360"/>
      </w:pPr>
      <w:rPr>
        <w:rFonts w:ascii="Courier New" w:hAnsi="Courier New" w:hint="default"/>
      </w:rPr>
    </w:lvl>
    <w:lvl w:ilvl="5" w:tplc="801C3174" w:tentative="1">
      <w:start w:val="1"/>
      <w:numFmt w:val="bullet"/>
      <w:lvlText w:val=""/>
      <w:lvlJc w:val="left"/>
      <w:pPr>
        <w:ind w:left="4320" w:hanging="360"/>
      </w:pPr>
      <w:rPr>
        <w:rFonts w:ascii="Wingdings" w:hAnsi="Wingdings" w:hint="default"/>
      </w:rPr>
    </w:lvl>
    <w:lvl w:ilvl="6" w:tplc="8A0C687C" w:tentative="1">
      <w:start w:val="1"/>
      <w:numFmt w:val="bullet"/>
      <w:lvlText w:val=""/>
      <w:lvlJc w:val="left"/>
      <w:pPr>
        <w:ind w:left="5040" w:hanging="360"/>
      </w:pPr>
      <w:rPr>
        <w:rFonts w:ascii="Symbol" w:hAnsi="Symbol" w:hint="default"/>
      </w:rPr>
    </w:lvl>
    <w:lvl w:ilvl="7" w:tplc="E33403AC" w:tentative="1">
      <w:start w:val="1"/>
      <w:numFmt w:val="bullet"/>
      <w:lvlText w:val="o"/>
      <w:lvlJc w:val="left"/>
      <w:pPr>
        <w:ind w:left="5760" w:hanging="360"/>
      </w:pPr>
      <w:rPr>
        <w:rFonts w:ascii="Courier New" w:hAnsi="Courier New" w:hint="default"/>
      </w:rPr>
    </w:lvl>
    <w:lvl w:ilvl="8" w:tplc="1916B73E" w:tentative="1">
      <w:start w:val="1"/>
      <w:numFmt w:val="bullet"/>
      <w:lvlText w:val=""/>
      <w:lvlJc w:val="left"/>
      <w:pPr>
        <w:ind w:left="6480" w:hanging="360"/>
      </w:pPr>
      <w:rPr>
        <w:rFonts w:ascii="Wingdings" w:hAnsi="Wingdings" w:hint="default"/>
      </w:rPr>
    </w:lvl>
  </w:abstractNum>
  <w:abstractNum w:abstractNumId="41">
    <w:nsid w:val="594E4249"/>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2">
    <w:nsid w:val="5FB31357"/>
    <w:multiLevelType w:val="multilevel"/>
    <w:tmpl w:val="8C08A21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nsid w:val="6420711D"/>
    <w:multiLevelType w:val="multilevel"/>
    <w:tmpl w:val="491AC8D2"/>
    <w:lvl w:ilvl="0">
      <w:start w:val="1"/>
      <w:numFmt w:val="upperLetter"/>
      <w:pStyle w:val="AppendixHeading1"/>
      <w:lvlText w:val="%1."/>
      <w:lvlJc w:val="left"/>
      <w:pPr>
        <w:tabs>
          <w:tab w:val="num" w:pos="432"/>
        </w:tabs>
        <w:ind w:left="432" w:hanging="432"/>
      </w:pPr>
      <w:rPr>
        <w:rFonts w:cs="Times New Roman" w:hint="default"/>
      </w:rPr>
    </w:lvl>
    <w:lvl w:ilvl="1">
      <w:start w:val="1"/>
      <w:numFmt w:val="decimal"/>
      <w:pStyle w:val="AppendixHeading2"/>
      <w:suff w:val="space"/>
      <w:lvlText w:val="%1.%2"/>
      <w:lvlJc w:val="left"/>
      <w:pPr>
        <w:ind w:left="576" w:hanging="576"/>
      </w:pPr>
      <w:rPr>
        <w:rFonts w:cs="Times New Roman" w:hint="default"/>
      </w:rPr>
    </w:lvl>
    <w:lvl w:ilvl="2">
      <w:start w:val="1"/>
      <w:numFmt w:val="decimal"/>
      <w:pStyle w:val="AppendixHeading3"/>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4">
    <w:nsid w:val="681A74B3"/>
    <w:multiLevelType w:val="multilevel"/>
    <w:tmpl w:val="36D26704"/>
    <w:lvl w:ilvl="0">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5">
    <w:nsid w:val="68C76152"/>
    <w:multiLevelType w:val="hybridMultilevel"/>
    <w:tmpl w:val="9AF0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FC38FF"/>
    <w:multiLevelType w:val="multilevel"/>
    <w:tmpl w:val="00000020"/>
    <w:name w:val="WW8Num292"/>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nsid w:val="714E14C1"/>
    <w:multiLevelType w:val="multilevel"/>
    <w:tmpl w:val="3AB0ED26"/>
    <w:lvl w:ilvl="0">
      <w:start w:val="8"/>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754A5642"/>
    <w:multiLevelType w:val="hybridMultilevel"/>
    <w:tmpl w:val="DE781EEE"/>
    <w:lvl w:ilvl="0" w:tplc="8634117A">
      <w:start w:val="1"/>
      <w:numFmt w:val="bullet"/>
      <w:pStyle w:val="RelatedWork"/>
      <w:lvlText w:val=""/>
      <w:lvlJc w:val="left"/>
      <w:pPr>
        <w:tabs>
          <w:tab w:val="num" w:pos="1440"/>
        </w:tabs>
        <w:ind w:left="1440" w:hanging="360"/>
      </w:pPr>
      <w:rPr>
        <w:rFonts w:ascii="Symbol" w:hAnsi="Symbol" w:hint="default"/>
      </w:rPr>
    </w:lvl>
    <w:lvl w:ilvl="1" w:tplc="BF862B7E" w:tentative="1">
      <w:start w:val="1"/>
      <w:numFmt w:val="bullet"/>
      <w:lvlText w:val="o"/>
      <w:lvlJc w:val="left"/>
      <w:pPr>
        <w:tabs>
          <w:tab w:val="num" w:pos="2160"/>
        </w:tabs>
        <w:ind w:left="2160" w:hanging="360"/>
      </w:pPr>
      <w:rPr>
        <w:rFonts w:ascii="Courier New" w:hAnsi="Courier New" w:hint="default"/>
      </w:rPr>
    </w:lvl>
    <w:lvl w:ilvl="2" w:tplc="CDCEEC66" w:tentative="1">
      <w:start w:val="1"/>
      <w:numFmt w:val="bullet"/>
      <w:lvlText w:val=""/>
      <w:lvlJc w:val="left"/>
      <w:pPr>
        <w:tabs>
          <w:tab w:val="num" w:pos="2880"/>
        </w:tabs>
        <w:ind w:left="2880" w:hanging="360"/>
      </w:pPr>
      <w:rPr>
        <w:rFonts w:ascii="Wingdings" w:hAnsi="Wingdings" w:hint="default"/>
      </w:rPr>
    </w:lvl>
    <w:lvl w:ilvl="3" w:tplc="83640AE8" w:tentative="1">
      <w:start w:val="1"/>
      <w:numFmt w:val="bullet"/>
      <w:lvlText w:val=""/>
      <w:lvlJc w:val="left"/>
      <w:pPr>
        <w:tabs>
          <w:tab w:val="num" w:pos="3600"/>
        </w:tabs>
        <w:ind w:left="3600" w:hanging="360"/>
      </w:pPr>
      <w:rPr>
        <w:rFonts w:ascii="Symbol" w:hAnsi="Symbol" w:hint="default"/>
      </w:rPr>
    </w:lvl>
    <w:lvl w:ilvl="4" w:tplc="C972C610" w:tentative="1">
      <w:start w:val="1"/>
      <w:numFmt w:val="bullet"/>
      <w:lvlText w:val="o"/>
      <w:lvlJc w:val="left"/>
      <w:pPr>
        <w:tabs>
          <w:tab w:val="num" w:pos="4320"/>
        </w:tabs>
        <w:ind w:left="4320" w:hanging="360"/>
      </w:pPr>
      <w:rPr>
        <w:rFonts w:ascii="Courier New" w:hAnsi="Courier New" w:hint="default"/>
      </w:rPr>
    </w:lvl>
    <w:lvl w:ilvl="5" w:tplc="01046E60" w:tentative="1">
      <w:start w:val="1"/>
      <w:numFmt w:val="bullet"/>
      <w:lvlText w:val=""/>
      <w:lvlJc w:val="left"/>
      <w:pPr>
        <w:tabs>
          <w:tab w:val="num" w:pos="5040"/>
        </w:tabs>
        <w:ind w:left="5040" w:hanging="360"/>
      </w:pPr>
      <w:rPr>
        <w:rFonts w:ascii="Wingdings" w:hAnsi="Wingdings" w:hint="default"/>
      </w:rPr>
    </w:lvl>
    <w:lvl w:ilvl="6" w:tplc="EBB04308" w:tentative="1">
      <w:start w:val="1"/>
      <w:numFmt w:val="bullet"/>
      <w:lvlText w:val=""/>
      <w:lvlJc w:val="left"/>
      <w:pPr>
        <w:tabs>
          <w:tab w:val="num" w:pos="5760"/>
        </w:tabs>
        <w:ind w:left="5760" w:hanging="360"/>
      </w:pPr>
      <w:rPr>
        <w:rFonts w:ascii="Symbol" w:hAnsi="Symbol" w:hint="default"/>
      </w:rPr>
    </w:lvl>
    <w:lvl w:ilvl="7" w:tplc="17988AB6" w:tentative="1">
      <w:start w:val="1"/>
      <w:numFmt w:val="bullet"/>
      <w:lvlText w:val="o"/>
      <w:lvlJc w:val="left"/>
      <w:pPr>
        <w:tabs>
          <w:tab w:val="num" w:pos="6480"/>
        </w:tabs>
        <w:ind w:left="6480" w:hanging="360"/>
      </w:pPr>
      <w:rPr>
        <w:rFonts w:ascii="Courier New" w:hAnsi="Courier New" w:hint="default"/>
      </w:rPr>
    </w:lvl>
    <w:lvl w:ilvl="8" w:tplc="DF184D3A"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2"/>
  </w:num>
  <w:num w:numId="3">
    <w:abstractNumId w:val="42"/>
  </w:num>
  <w:num w:numId="4">
    <w:abstractNumId w:val="42"/>
  </w:num>
  <w:num w:numId="5">
    <w:abstractNumId w:val="42"/>
  </w:num>
  <w:num w:numId="6">
    <w:abstractNumId w:val="48"/>
  </w:num>
  <w:num w:numId="7">
    <w:abstractNumId w:val="43"/>
  </w:num>
  <w:num w:numId="8">
    <w:abstractNumId w:val="45"/>
  </w:num>
  <w:num w:numId="9">
    <w:abstractNumId w:val="36"/>
  </w:num>
  <w:num w:numId="10">
    <w:abstractNumId w:val="17"/>
  </w:num>
  <w:num w:numId="11">
    <w:abstractNumId w:val="21"/>
  </w:num>
  <w:num w:numId="12">
    <w:abstractNumId w:val="23"/>
  </w:num>
  <w:num w:numId="13">
    <w:abstractNumId w:val="27"/>
  </w:num>
  <w:num w:numId="14">
    <w:abstractNumId w:val="29"/>
  </w:num>
  <w:num w:numId="15">
    <w:abstractNumId w:val="30"/>
  </w:num>
  <w:num w:numId="16">
    <w:abstractNumId w:val="40"/>
  </w:num>
  <w:num w:numId="17">
    <w:abstractNumId w:val="5"/>
  </w:num>
  <w:num w:numId="18">
    <w:abstractNumId w:val="4"/>
  </w:num>
  <w:num w:numId="19">
    <w:abstractNumId w:val="14"/>
  </w:num>
  <w:num w:numId="20">
    <w:abstractNumId w:val="20"/>
  </w:num>
  <w:num w:numId="21">
    <w:abstractNumId w:val="26"/>
  </w:num>
  <w:num w:numId="22">
    <w:abstractNumId w:val="28"/>
  </w:num>
  <w:num w:numId="23">
    <w:abstractNumId w:val="32"/>
  </w:num>
  <w:num w:numId="24">
    <w:abstractNumId w:val="41"/>
  </w:num>
  <w:num w:numId="25">
    <w:abstractNumId w:val="7"/>
  </w:num>
  <w:num w:numId="26">
    <w:abstractNumId w:val="8"/>
  </w:num>
  <w:num w:numId="27">
    <w:abstractNumId w:val="9"/>
  </w:num>
  <w:num w:numId="28">
    <w:abstractNumId w:val="10"/>
  </w:num>
  <w:num w:numId="29">
    <w:abstractNumId w:val="13"/>
  </w:num>
  <w:num w:numId="30">
    <w:abstractNumId w:val="15"/>
  </w:num>
  <w:num w:numId="31">
    <w:abstractNumId w:val="18"/>
  </w:num>
  <w:num w:numId="32">
    <w:abstractNumId w:val="22"/>
  </w:num>
  <w:num w:numId="33">
    <w:abstractNumId w:val="24"/>
  </w:num>
  <w:num w:numId="34">
    <w:abstractNumId w:val="31"/>
  </w:num>
  <w:num w:numId="35">
    <w:abstractNumId w:val="34"/>
  </w:num>
  <w:num w:numId="36">
    <w:abstractNumId w:val="44"/>
  </w:num>
  <w:num w:numId="37">
    <w:abstractNumId w:val="39"/>
  </w:num>
  <w:num w:numId="38">
    <w:abstractNumId w:val="35"/>
  </w:num>
  <w:num w:numId="39">
    <w:abstractNumId w:val="33"/>
  </w:num>
  <w:num w:numId="40">
    <w:abstractNumId w:val="38"/>
  </w:num>
  <w:num w:numId="41">
    <w:abstractNumId w:val="47"/>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2029"/>
    <w:rsid w:val="000531EF"/>
    <w:rsid w:val="00070E63"/>
    <w:rsid w:val="000824E9"/>
    <w:rsid w:val="000F38C5"/>
    <w:rsid w:val="00100BB8"/>
    <w:rsid w:val="00105865"/>
    <w:rsid w:val="0011418F"/>
    <w:rsid w:val="0013479E"/>
    <w:rsid w:val="00182CF6"/>
    <w:rsid w:val="001D3078"/>
    <w:rsid w:val="001D61D2"/>
    <w:rsid w:val="001E5F42"/>
    <w:rsid w:val="001F36C4"/>
    <w:rsid w:val="0028377A"/>
    <w:rsid w:val="002A3270"/>
    <w:rsid w:val="002F3E5B"/>
    <w:rsid w:val="00316554"/>
    <w:rsid w:val="00320F3D"/>
    <w:rsid w:val="003402DC"/>
    <w:rsid w:val="003543B5"/>
    <w:rsid w:val="003675D2"/>
    <w:rsid w:val="003A0901"/>
    <w:rsid w:val="003D2D97"/>
    <w:rsid w:val="00422304"/>
    <w:rsid w:val="00424242"/>
    <w:rsid w:val="00442029"/>
    <w:rsid w:val="004500AE"/>
    <w:rsid w:val="004B5B7F"/>
    <w:rsid w:val="004E0547"/>
    <w:rsid w:val="00520438"/>
    <w:rsid w:val="00526115"/>
    <w:rsid w:val="00595898"/>
    <w:rsid w:val="005A48B7"/>
    <w:rsid w:val="00610954"/>
    <w:rsid w:val="00666053"/>
    <w:rsid w:val="00673611"/>
    <w:rsid w:val="006C2F53"/>
    <w:rsid w:val="00717C31"/>
    <w:rsid w:val="007A7871"/>
    <w:rsid w:val="007B6ED9"/>
    <w:rsid w:val="007D6BA1"/>
    <w:rsid w:val="00801D28"/>
    <w:rsid w:val="008129EB"/>
    <w:rsid w:val="00834401"/>
    <w:rsid w:val="008E1BF6"/>
    <w:rsid w:val="008E409D"/>
    <w:rsid w:val="00914DEF"/>
    <w:rsid w:val="009614E8"/>
    <w:rsid w:val="009666C8"/>
    <w:rsid w:val="00974D8E"/>
    <w:rsid w:val="009B4318"/>
    <w:rsid w:val="00A2631B"/>
    <w:rsid w:val="00A27E80"/>
    <w:rsid w:val="00A30529"/>
    <w:rsid w:val="00AE4B88"/>
    <w:rsid w:val="00B05987"/>
    <w:rsid w:val="00B56EFB"/>
    <w:rsid w:val="00B62353"/>
    <w:rsid w:val="00B64A3F"/>
    <w:rsid w:val="00B67B89"/>
    <w:rsid w:val="00B80861"/>
    <w:rsid w:val="00B951B1"/>
    <w:rsid w:val="00C015BD"/>
    <w:rsid w:val="00C07015"/>
    <w:rsid w:val="00C472F2"/>
    <w:rsid w:val="00C6767B"/>
    <w:rsid w:val="00C7029E"/>
    <w:rsid w:val="00C827DD"/>
    <w:rsid w:val="00C82BE4"/>
    <w:rsid w:val="00C95E04"/>
    <w:rsid w:val="00CB34C7"/>
    <w:rsid w:val="00CB4052"/>
    <w:rsid w:val="00CE0E66"/>
    <w:rsid w:val="00D061F0"/>
    <w:rsid w:val="00D410F9"/>
    <w:rsid w:val="00D715C8"/>
    <w:rsid w:val="00D8165A"/>
    <w:rsid w:val="00D91DEF"/>
    <w:rsid w:val="00DE530C"/>
    <w:rsid w:val="00E36FE2"/>
    <w:rsid w:val="00E565C8"/>
    <w:rsid w:val="00E67A2B"/>
    <w:rsid w:val="00EA6E9B"/>
    <w:rsid w:val="00EB37D8"/>
    <w:rsid w:val="00ED145C"/>
    <w:rsid w:val="00EF5D94"/>
    <w:rsid w:val="00F04ADE"/>
    <w:rsid w:val="00F16BFC"/>
    <w:rsid w:val="00F5153F"/>
    <w:rsid w:val="00F54376"/>
    <w:rsid w:val="00FA3C24"/>
    <w:rsid w:val="00FC0411"/>
    <w:rsid w:val="00FE2E6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3" w:qFormat="1"/>
    <w:lsdException w:name="caption"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293764">
      <w:marLeft w:val="0"/>
      <w:marRight w:val="0"/>
      <w:marTop w:val="0"/>
      <w:marBottom w:val="0"/>
      <w:divBdr>
        <w:top w:val="none" w:sz="0" w:space="0" w:color="auto"/>
        <w:left w:val="none" w:sz="0" w:space="0" w:color="auto"/>
        <w:bottom w:val="none" w:sz="0" w:space="0" w:color="auto"/>
        <w:right w:val="none" w:sz="0" w:space="0" w:color="auto"/>
      </w:divBdr>
      <w:divsChild>
        <w:div w:id="1762293761">
          <w:marLeft w:val="720"/>
          <w:marRight w:val="720"/>
          <w:marTop w:val="86"/>
          <w:marBottom w:val="100"/>
          <w:divBdr>
            <w:top w:val="none" w:sz="0" w:space="0" w:color="auto"/>
            <w:left w:val="none" w:sz="0" w:space="0" w:color="auto"/>
            <w:bottom w:val="none" w:sz="0" w:space="0" w:color="auto"/>
            <w:right w:val="none" w:sz="0" w:space="0" w:color="auto"/>
          </w:divBdr>
        </w:div>
        <w:div w:id="1762293762">
          <w:marLeft w:val="720"/>
          <w:marRight w:val="720"/>
          <w:marTop w:val="86"/>
          <w:marBottom w:val="100"/>
          <w:divBdr>
            <w:top w:val="none" w:sz="0" w:space="0" w:color="auto"/>
            <w:left w:val="none" w:sz="0" w:space="0" w:color="auto"/>
            <w:bottom w:val="none" w:sz="0" w:space="0" w:color="auto"/>
            <w:right w:val="none" w:sz="0" w:space="0" w:color="auto"/>
          </w:divBdr>
        </w:div>
        <w:div w:id="1762293765">
          <w:marLeft w:val="720"/>
          <w:marRight w:val="720"/>
          <w:marTop w:val="86"/>
          <w:marBottom w:val="100"/>
          <w:divBdr>
            <w:top w:val="none" w:sz="0" w:space="0" w:color="auto"/>
            <w:left w:val="none" w:sz="0" w:space="0" w:color="auto"/>
            <w:bottom w:val="none" w:sz="0" w:space="0" w:color="auto"/>
            <w:right w:val="none" w:sz="0" w:space="0" w:color="auto"/>
          </w:divBdr>
        </w:div>
        <w:div w:id="1762293770">
          <w:marLeft w:val="720"/>
          <w:marRight w:val="720"/>
          <w:marTop w:val="86"/>
          <w:marBottom w:val="100"/>
          <w:divBdr>
            <w:top w:val="none" w:sz="0" w:space="0" w:color="auto"/>
            <w:left w:val="none" w:sz="0" w:space="0" w:color="auto"/>
            <w:bottom w:val="none" w:sz="0" w:space="0" w:color="auto"/>
            <w:right w:val="none" w:sz="0" w:space="0" w:color="auto"/>
          </w:divBdr>
        </w:div>
        <w:div w:id="1762293774">
          <w:marLeft w:val="720"/>
          <w:marRight w:val="720"/>
          <w:marTop w:val="86"/>
          <w:marBottom w:val="100"/>
          <w:divBdr>
            <w:top w:val="none" w:sz="0" w:space="0" w:color="auto"/>
            <w:left w:val="none" w:sz="0" w:space="0" w:color="auto"/>
            <w:bottom w:val="none" w:sz="0" w:space="0" w:color="auto"/>
            <w:right w:val="none" w:sz="0" w:space="0" w:color="auto"/>
          </w:divBdr>
        </w:div>
        <w:div w:id="1762293776">
          <w:marLeft w:val="720"/>
          <w:marRight w:val="720"/>
          <w:marTop w:val="86"/>
          <w:marBottom w:val="100"/>
          <w:divBdr>
            <w:top w:val="none" w:sz="0" w:space="0" w:color="auto"/>
            <w:left w:val="none" w:sz="0" w:space="0" w:color="auto"/>
            <w:bottom w:val="none" w:sz="0" w:space="0" w:color="auto"/>
            <w:right w:val="none" w:sz="0" w:space="0" w:color="auto"/>
          </w:divBdr>
        </w:div>
        <w:div w:id="1762293780">
          <w:marLeft w:val="720"/>
          <w:marRight w:val="720"/>
          <w:marTop w:val="86"/>
          <w:marBottom w:val="100"/>
          <w:divBdr>
            <w:top w:val="none" w:sz="0" w:space="0" w:color="auto"/>
            <w:left w:val="none" w:sz="0" w:space="0" w:color="auto"/>
            <w:bottom w:val="none" w:sz="0" w:space="0" w:color="auto"/>
            <w:right w:val="none" w:sz="0" w:space="0" w:color="auto"/>
          </w:divBdr>
        </w:div>
        <w:div w:id="1762293781">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6">
      <w:marLeft w:val="0"/>
      <w:marRight w:val="0"/>
      <w:marTop w:val="0"/>
      <w:marBottom w:val="0"/>
      <w:divBdr>
        <w:top w:val="none" w:sz="0" w:space="0" w:color="auto"/>
        <w:left w:val="none" w:sz="0" w:space="0" w:color="auto"/>
        <w:bottom w:val="none" w:sz="0" w:space="0" w:color="auto"/>
        <w:right w:val="none" w:sz="0" w:space="0" w:color="auto"/>
      </w:divBdr>
    </w:div>
    <w:div w:id="1762293767">
      <w:marLeft w:val="0"/>
      <w:marRight w:val="0"/>
      <w:marTop w:val="0"/>
      <w:marBottom w:val="0"/>
      <w:divBdr>
        <w:top w:val="none" w:sz="0" w:space="0" w:color="auto"/>
        <w:left w:val="none" w:sz="0" w:space="0" w:color="auto"/>
        <w:bottom w:val="none" w:sz="0" w:space="0" w:color="auto"/>
        <w:right w:val="none" w:sz="0" w:space="0" w:color="auto"/>
      </w:divBdr>
      <w:divsChild>
        <w:div w:id="1762293760">
          <w:marLeft w:val="720"/>
          <w:marRight w:val="720"/>
          <w:marTop w:val="86"/>
          <w:marBottom w:val="100"/>
          <w:divBdr>
            <w:top w:val="none" w:sz="0" w:space="0" w:color="auto"/>
            <w:left w:val="none" w:sz="0" w:space="0" w:color="auto"/>
            <w:bottom w:val="none" w:sz="0" w:space="0" w:color="auto"/>
            <w:right w:val="none" w:sz="0" w:space="0" w:color="auto"/>
          </w:divBdr>
        </w:div>
        <w:div w:id="1762293763">
          <w:marLeft w:val="720"/>
          <w:marRight w:val="720"/>
          <w:marTop w:val="86"/>
          <w:marBottom w:val="100"/>
          <w:divBdr>
            <w:top w:val="none" w:sz="0" w:space="0" w:color="auto"/>
            <w:left w:val="none" w:sz="0" w:space="0" w:color="auto"/>
            <w:bottom w:val="none" w:sz="0" w:space="0" w:color="auto"/>
            <w:right w:val="none" w:sz="0" w:space="0" w:color="auto"/>
          </w:divBdr>
        </w:div>
        <w:div w:id="1762293768">
          <w:marLeft w:val="720"/>
          <w:marRight w:val="720"/>
          <w:marTop w:val="86"/>
          <w:marBottom w:val="100"/>
          <w:divBdr>
            <w:top w:val="none" w:sz="0" w:space="0" w:color="auto"/>
            <w:left w:val="none" w:sz="0" w:space="0" w:color="auto"/>
            <w:bottom w:val="none" w:sz="0" w:space="0" w:color="auto"/>
            <w:right w:val="none" w:sz="0" w:space="0" w:color="auto"/>
          </w:divBdr>
        </w:div>
        <w:div w:id="1762293771">
          <w:marLeft w:val="720"/>
          <w:marRight w:val="720"/>
          <w:marTop w:val="86"/>
          <w:marBottom w:val="100"/>
          <w:divBdr>
            <w:top w:val="none" w:sz="0" w:space="0" w:color="auto"/>
            <w:left w:val="none" w:sz="0" w:space="0" w:color="auto"/>
            <w:bottom w:val="none" w:sz="0" w:space="0" w:color="auto"/>
            <w:right w:val="none" w:sz="0" w:space="0" w:color="auto"/>
          </w:divBdr>
        </w:div>
        <w:div w:id="1762293772">
          <w:marLeft w:val="720"/>
          <w:marRight w:val="720"/>
          <w:marTop w:val="86"/>
          <w:marBottom w:val="100"/>
          <w:divBdr>
            <w:top w:val="none" w:sz="0" w:space="0" w:color="auto"/>
            <w:left w:val="none" w:sz="0" w:space="0" w:color="auto"/>
            <w:bottom w:val="none" w:sz="0" w:space="0" w:color="auto"/>
            <w:right w:val="none" w:sz="0" w:space="0" w:color="auto"/>
          </w:divBdr>
        </w:div>
        <w:div w:id="1762293773">
          <w:marLeft w:val="720"/>
          <w:marRight w:val="720"/>
          <w:marTop w:val="86"/>
          <w:marBottom w:val="100"/>
          <w:divBdr>
            <w:top w:val="none" w:sz="0" w:space="0" w:color="auto"/>
            <w:left w:val="none" w:sz="0" w:space="0" w:color="auto"/>
            <w:bottom w:val="none" w:sz="0" w:space="0" w:color="auto"/>
            <w:right w:val="none" w:sz="0" w:space="0" w:color="auto"/>
          </w:divBdr>
        </w:div>
        <w:div w:id="1762293778">
          <w:marLeft w:val="720"/>
          <w:marRight w:val="720"/>
          <w:marTop w:val="86"/>
          <w:marBottom w:val="100"/>
          <w:divBdr>
            <w:top w:val="none" w:sz="0" w:space="0" w:color="auto"/>
            <w:left w:val="none" w:sz="0" w:space="0" w:color="auto"/>
            <w:bottom w:val="none" w:sz="0" w:space="0" w:color="auto"/>
            <w:right w:val="none" w:sz="0" w:space="0" w:color="auto"/>
          </w:divBdr>
        </w:div>
        <w:div w:id="1762293779">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9">
      <w:marLeft w:val="0"/>
      <w:marRight w:val="0"/>
      <w:marTop w:val="0"/>
      <w:marBottom w:val="0"/>
      <w:divBdr>
        <w:top w:val="none" w:sz="0" w:space="0" w:color="auto"/>
        <w:left w:val="none" w:sz="0" w:space="0" w:color="auto"/>
        <w:bottom w:val="none" w:sz="0" w:space="0" w:color="auto"/>
        <w:right w:val="none" w:sz="0" w:space="0" w:color="auto"/>
      </w:divBdr>
    </w:div>
    <w:div w:id="1762293775">
      <w:marLeft w:val="0"/>
      <w:marRight w:val="0"/>
      <w:marTop w:val="0"/>
      <w:marBottom w:val="0"/>
      <w:divBdr>
        <w:top w:val="none" w:sz="0" w:space="0" w:color="auto"/>
        <w:left w:val="none" w:sz="0" w:space="0" w:color="auto"/>
        <w:bottom w:val="none" w:sz="0" w:space="0" w:color="auto"/>
        <w:right w:val="none" w:sz="0" w:space="0" w:color="auto"/>
      </w:divBdr>
    </w:div>
    <w:div w:id="1762293777">
      <w:marLeft w:val="0"/>
      <w:marRight w:val="0"/>
      <w:marTop w:val="0"/>
      <w:marBottom w:val="0"/>
      <w:divBdr>
        <w:top w:val="none" w:sz="0" w:space="0" w:color="auto"/>
        <w:left w:val="none" w:sz="0" w:space="0" w:color="auto"/>
        <w:bottom w:val="none" w:sz="0" w:space="0" w:color="auto"/>
        <w:right w:val="none" w:sz="0" w:space="0" w:color="auto"/>
      </w:divBdr>
    </w:div>
    <w:div w:id="176229378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w3.org/TR/2004/REC-rdf-primer-20040210/" TargetMode="External"/><Relationship Id="rId18" Type="http://schemas.openxmlformats.org/officeDocument/2006/relationships/hyperlink" Target="http://www.w3.org/TR/2007/REC-ws-policy-20070904" TargetMode="External"/><Relationship Id="rId26" Type="http://schemas.openxmlformats.org/officeDocument/2006/relationships/hyperlink" Target="http://www.w3.org/2001/XMLSchema" TargetMode="External"/><Relationship Id="rId39" Type="http://schemas.openxmlformats.org/officeDocument/2006/relationships/footer" Target="footer1.xml"/><Relationship Id="rId21" Type="http://schemas.openxmlformats.org/officeDocument/2006/relationships/hyperlink" Target="http://s-ramp.org/xmlns/2010/s-ramp" TargetMode="External"/><Relationship Id="rId34"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loc.gov/standards/iso639-2/normtext.html" TargetMode="External"/><Relationship Id="rId20" Type="http://schemas.openxmlformats.org/officeDocument/2006/relationships/hyperlink" Target="http://www.ietf.org/rfc/rfc4122.txt"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org/TR/2004/REC-xmlschema-1-20041028/" TargetMode="External"/><Relationship Id="rId24" Type="http://schemas.openxmlformats.org/officeDocument/2006/relationships/hyperlink" Target="http://schemas.xmlsoap.org/wsdl/" TargetMode="External"/><Relationship Id="rId32" Type="http://schemas.openxmlformats.org/officeDocument/2006/relationships/image" Target="media/image5.png"/><Relationship Id="rId37" Type="http://schemas.openxmlformats.org/officeDocument/2006/relationships/hyperlink" Target="http://www.w3.org/2005/xpath-functions/collation/codepoin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TR/2001/NOTE-wsdl-20010315" TargetMode="External"/><Relationship Id="rId23" Type="http://schemas.openxmlformats.org/officeDocument/2006/relationships/hyperlink" Target="http://s-ramp.org/xmlns/2010/s-ramp" TargetMode="External"/><Relationship Id="rId28" Type="http://schemas.openxmlformats.org/officeDocument/2006/relationships/hyperlink" Target="http://www.opengroup.org/projects/soa-ontology/" TargetMode="External"/><Relationship Id="rId36" Type="http://schemas.openxmlformats.org/officeDocument/2006/relationships/image" Target="media/image9.png"/><Relationship Id="rId10" Type="http://schemas.openxmlformats.org/officeDocument/2006/relationships/hyperlink" Target="http://www.w3.org/TR/2006/REC-xml-names-20060816/" TargetMode="External"/><Relationship Id="rId19" Type="http://schemas.openxmlformats.org/officeDocument/2006/relationships/hyperlink" Target="http://www.w3.org/TR/2007/REC-ws-policy-attach-20070904"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w3.org/TR/2008/REC-xml-20081126/" TargetMode="External"/><Relationship Id="rId14" Type="http://schemas.openxmlformats.org/officeDocument/2006/relationships/hyperlink" Target="http://www.w3.org/TR/2004/REC-owl-guide-20040210/" TargetMode="External"/><Relationship Id="rId22" Type="http://schemas.openxmlformats.org/officeDocument/2006/relationships/hyperlink" Target="http://www.w3.org/2005/xpath-functions" TargetMode="Externa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hyperlink" Target="http://www.ietf.org/rfc/rfc2119.txt" TargetMode="External"/><Relationship Id="rId3" Type="http://schemas.microsoft.com/office/2007/relationships/stylesWithEffects" Target="stylesWithEffects.xml"/><Relationship Id="rId12" Type="http://schemas.openxmlformats.org/officeDocument/2006/relationships/hyperlink" Target="http://www.w3.org/TR/2010/REC-xpath20-20101214/" TargetMode="External"/><Relationship Id="rId17" Type="http://schemas.openxmlformats.org/officeDocument/2006/relationships/hyperlink" Target="http://www.opengroup.org/projects/soa-ontology/" TargetMode="External"/><Relationship Id="rId25" Type="http://schemas.openxmlformats.org/officeDocument/2006/relationships/hyperlink" Target="http://www.w3.org/TR/2007/REC-ws-policy-20070904" TargetMode="External"/><Relationship Id="rId33" Type="http://schemas.openxmlformats.org/officeDocument/2006/relationships/image" Target="media/image6.png"/><Relationship Id="rId38" Type="http://schemas.openxmlformats.org/officeDocument/2006/relationships/hyperlink" Target="http://s-ramp.org/2010/specification/schemas/serviceimplementationmodel.xs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My%20Documents\OASIS\TCADMIN\StandardsTrack-Templ-6x\StandardsTrac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StandardsTrackTemplate.dotx</Template>
  <TotalTime>282</TotalTime>
  <Pages>80</Pages>
  <Words>21373</Words>
  <Characters>121832</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S-RAMP Foundation Version 1.0</vt:lpstr>
    </vt:vector>
  </TitlesOfParts>
  <Company>OASIS</Company>
  <LinksUpToDate>false</LinksUpToDate>
  <CharactersWithSpaces>142920</CharactersWithSpaces>
  <SharedDoc>false</SharedDoc>
  <HLinks>
    <vt:vector size="174" baseType="variant">
      <vt:variant>
        <vt:i4>8323076</vt:i4>
      </vt:variant>
      <vt:variant>
        <vt:i4>292</vt:i4>
      </vt:variant>
      <vt:variant>
        <vt:i4>0</vt:i4>
      </vt:variant>
      <vt:variant>
        <vt:i4>5</vt:i4>
      </vt:variant>
      <vt:variant>
        <vt:lpwstr>http://s-ramp.org/2010/specification/schemas/serviceimplementationmodel.xsd</vt:lpwstr>
      </vt:variant>
      <vt:variant>
        <vt:lpwstr/>
      </vt:variant>
      <vt:variant>
        <vt:i4>6029411</vt:i4>
      </vt:variant>
      <vt:variant>
        <vt:i4>289</vt:i4>
      </vt:variant>
      <vt:variant>
        <vt:i4>0</vt:i4>
      </vt:variant>
      <vt:variant>
        <vt:i4>5</vt:i4>
      </vt:variant>
      <vt:variant>
        <vt:lpwstr>http://www.w3</vt:lpwstr>
      </vt:variant>
      <vt:variant>
        <vt:lpwstr/>
      </vt:variant>
      <vt:variant>
        <vt:i4>4456449</vt:i4>
      </vt:variant>
      <vt:variant>
        <vt:i4>272</vt:i4>
      </vt:variant>
      <vt:variant>
        <vt:i4>0</vt:i4>
      </vt:variant>
      <vt:variant>
        <vt:i4>5</vt:i4>
      </vt:variant>
      <vt:variant>
        <vt:lpwstr>http://oasis</vt:lpwstr>
      </vt:variant>
      <vt:variant>
        <vt:lpwstr/>
      </vt:variant>
      <vt:variant>
        <vt:i4>3670125</vt:i4>
      </vt:variant>
      <vt:variant>
        <vt:i4>233</vt:i4>
      </vt:variant>
      <vt:variant>
        <vt:i4>0</vt:i4>
      </vt:variant>
      <vt:variant>
        <vt:i4>5</vt:i4>
      </vt:variant>
      <vt:variant>
        <vt:lpwstr>http://www.w3.org/2005/xpath-functions/collation/codepoint</vt:lpwstr>
      </vt:variant>
      <vt:variant>
        <vt:lpwstr/>
      </vt:variant>
      <vt:variant>
        <vt:i4>2424863</vt:i4>
      </vt:variant>
      <vt:variant>
        <vt:i4>122</vt:i4>
      </vt:variant>
      <vt:variant>
        <vt:i4>0</vt:i4>
      </vt:variant>
      <vt:variant>
        <vt:i4>5</vt:i4>
      </vt:variant>
      <vt:variant>
        <vt:lpwstr>http://www.opengroup.org/projects/soa-ontology/</vt:lpwstr>
      </vt:variant>
      <vt:variant>
        <vt:lpwstr/>
      </vt:variant>
      <vt:variant>
        <vt:i4>6094941</vt:i4>
      </vt:variant>
      <vt:variant>
        <vt:i4>80</vt:i4>
      </vt:variant>
      <vt:variant>
        <vt:i4>0</vt:i4>
      </vt:variant>
      <vt:variant>
        <vt:i4>5</vt:i4>
      </vt:variant>
      <vt:variant>
        <vt:lpwstr>http://www.w3.org/2001/XMLSchema</vt:lpwstr>
      </vt:variant>
      <vt:variant>
        <vt:lpwstr/>
      </vt:variant>
      <vt:variant>
        <vt:i4>1245185</vt:i4>
      </vt:variant>
      <vt:variant>
        <vt:i4>77</vt:i4>
      </vt:variant>
      <vt:variant>
        <vt:i4>0</vt:i4>
      </vt:variant>
      <vt:variant>
        <vt:i4>5</vt:i4>
      </vt:variant>
      <vt:variant>
        <vt:lpwstr>http://www.w3.org/TR/2007/REC-ws-policy-20070904</vt:lpwstr>
      </vt:variant>
      <vt:variant>
        <vt:lpwstr/>
      </vt:variant>
      <vt:variant>
        <vt:i4>1114195</vt:i4>
      </vt:variant>
      <vt:variant>
        <vt:i4>74</vt:i4>
      </vt:variant>
      <vt:variant>
        <vt:i4>0</vt:i4>
      </vt:variant>
      <vt:variant>
        <vt:i4>5</vt:i4>
      </vt:variant>
      <vt:variant>
        <vt:lpwstr>http://schemas.xmlsoap.org/wsdl/</vt:lpwstr>
      </vt:variant>
      <vt:variant>
        <vt:lpwstr/>
      </vt:variant>
      <vt:variant>
        <vt:i4>7602250</vt:i4>
      </vt:variant>
      <vt:variant>
        <vt:i4>71</vt:i4>
      </vt:variant>
      <vt:variant>
        <vt:i4>0</vt:i4>
      </vt:variant>
      <vt:variant>
        <vt:i4>5</vt:i4>
      </vt:variant>
      <vt:variant>
        <vt:lpwstr>http://s-ramp.org/xmlns/2010/s-ramp</vt:lpwstr>
      </vt:variant>
      <vt:variant>
        <vt:lpwstr/>
      </vt:variant>
      <vt:variant>
        <vt:i4>3866750</vt:i4>
      </vt:variant>
      <vt:variant>
        <vt:i4>68</vt:i4>
      </vt:variant>
      <vt:variant>
        <vt:i4>0</vt:i4>
      </vt:variant>
      <vt:variant>
        <vt:i4>5</vt:i4>
      </vt:variant>
      <vt:variant>
        <vt:lpwstr>http://www.w3.org/2005/xpath-functions</vt:lpwstr>
      </vt:variant>
      <vt:variant>
        <vt:lpwstr/>
      </vt:variant>
      <vt:variant>
        <vt:i4>3801176</vt:i4>
      </vt:variant>
      <vt:variant>
        <vt:i4>41</vt:i4>
      </vt:variant>
      <vt:variant>
        <vt:i4>0</vt:i4>
      </vt:variant>
      <vt:variant>
        <vt:i4>5</vt:i4>
      </vt:variant>
      <vt:variant>
        <vt:lpwstr>http://www.ietf.org/rfc/rfc4122.txt</vt:lpwstr>
      </vt:variant>
      <vt:variant>
        <vt:lpwstr/>
      </vt:variant>
      <vt:variant>
        <vt:i4>6684754</vt:i4>
      </vt:variant>
      <vt:variant>
        <vt:i4>38</vt:i4>
      </vt:variant>
      <vt:variant>
        <vt:i4>0</vt:i4>
      </vt:variant>
      <vt:variant>
        <vt:i4>5</vt:i4>
      </vt:variant>
      <vt:variant>
        <vt:lpwstr>http://www.w3.org/TR/2007/REC-ws-policy-attach-20070904</vt:lpwstr>
      </vt:variant>
      <vt:variant>
        <vt:lpwstr/>
      </vt:variant>
      <vt:variant>
        <vt:i4>1245185</vt:i4>
      </vt:variant>
      <vt:variant>
        <vt:i4>35</vt:i4>
      </vt:variant>
      <vt:variant>
        <vt:i4>0</vt:i4>
      </vt:variant>
      <vt:variant>
        <vt:i4>5</vt:i4>
      </vt:variant>
      <vt:variant>
        <vt:lpwstr>http://www.w3.org/TR/2007/REC-ws-policy-20070904</vt:lpwstr>
      </vt:variant>
      <vt:variant>
        <vt:lpwstr/>
      </vt:variant>
      <vt:variant>
        <vt:i4>2424863</vt:i4>
      </vt:variant>
      <vt:variant>
        <vt:i4>32</vt:i4>
      </vt:variant>
      <vt:variant>
        <vt:i4>0</vt:i4>
      </vt:variant>
      <vt:variant>
        <vt:i4>5</vt:i4>
      </vt:variant>
      <vt:variant>
        <vt:lpwstr>http://www.opengroup.org/projects/soa-ontology/</vt:lpwstr>
      </vt:variant>
      <vt:variant>
        <vt:lpwstr/>
      </vt:variant>
      <vt:variant>
        <vt:i4>6488073</vt:i4>
      </vt:variant>
      <vt:variant>
        <vt:i4>29</vt:i4>
      </vt:variant>
      <vt:variant>
        <vt:i4>0</vt:i4>
      </vt:variant>
      <vt:variant>
        <vt:i4>5</vt:i4>
      </vt:variant>
      <vt:variant>
        <vt:lpwstr>http://www.loc.gov/standards/iso639-2/normtext.html</vt:lpwstr>
      </vt:variant>
      <vt:variant>
        <vt:lpwstr/>
      </vt:variant>
      <vt:variant>
        <vt:i4>4390938</vt:i4>
      </vt:variant>
      <vt:variant>
        <vt:i4>26</vt:i4>
      </vt:variant>
      <vt:variant>
        <vt:i4>0</vt:i4>
      </vt:variant>
      <vt:variant>
        <vt:i4>5</vt:i4>
      </vt:variant>
      <vt:variant>
        <vt:lpwstr>http://www.w3.org/TR/2001/NOTE-wsdl-20010315</vt:lpwstr>
      </vt:variant>
      <vt:variant>
        <vt:lpwstr/>
      </vt:variant>
      <vt:variant>
        <vt:i4>5767265</vt:i4>
      </vt:variant>
      <vt:variant>
        <vt:i4>23</vt:i4>
      </vt:variant>
      <vt:variant>
        <vt:i4>0</vt:i4>
      </vt:variant>
      <vt:variant>
        <vt:i4>5</vt:i4>
      </vt:variant>
      <vt:variant>
        <vt:lpwstr>http://www.w3.org/TR/2004/REC-owl-guide-20040210/</vt:lpwstr>
      </vt:variant>
      <vt:variant>
        <vt:lpwstr/>
      </vt:variant>
      <vt:variant>
        <vt:i4>3145830</vt:i4>
      </vt:variant>
      <vt:variant>
        <vt:i4>20</vt:i4>
      </vt:variant>
      <vt:variant>
        <vt:i4>0</vt:i4>
      </vt:variant>
      <vt:variant>
        <vt:i4>5</vt:i4>
      </vt:variant>
      <vt:variant>
        <vt:lpwstr>http://www.w3.org/TR/2004/REC-rdf-primer-20040210/</vt:lpwstr>
      </vt:variant>
      <vt:variant>
        <vt:lpwstr/>
      </vt:variant>
      <vt:variant>
        <vt:i4>2359372</vt:i4>
      </vt:variant>
      <vt:variant>
        <vt:i4>17</vt:i4>
      </vt:variant>
      <vt:variant>
        <vt:i4>0</vt:i4>
      </vt:variant>
      <vt:variant>
        <vt:i4>5</vt:i4>
      </vt:variant>
      <vt:variant>
        <vt:lpwstr>http://www.w3.org/TR/2010/REC-xpath20-20101214/</vt:lpwstr>
      </vt:variant>
      <vt:variant>
        <vt:lpwstr/>
      </vt:variant>
      <vt:variant>
        <vt:i4>3080265</vt:i4>
      </vt:variant>
      <vt:variant>
        <vt:i4>14</vt:i4>
      </vt:variant>
      <vt:variant>
        <vt:i4>0</vt:i4>
      </vt:variant>
      <vt:variant>
        <vt:i4>5</vt:i4>
      </vt:variant>
      <vt:variant>
        <vt:lpwstr>http://www.w3.org/TR/2004/REC-xmlschema-1-20041028/</vt:lpwstr>
      </vt:variant>
      <vt:variant>
        <vt:lpwstr/>
      </vt:variant>
      <vt:variant>
        <vt:i4>5832815</vt:i4>
      </vt:variant>
      <vt:variant>
        <vt:i4>11</vt:i4>
      </vt:variant>
      <vt:variant>
        <vt:i4>0</vt:i4>
      </vt:variant>
      <vt:variant>
        <vt:i4>5</vt:i4>
      </vt:variant>
      <vt:variant>
        <vt:lpwstr>http://www.w3.org/TR/2006/REC-xml-names-20060816/</vt:lpwstr>
      </vt:variant>
      <vt:variant>
        <vt:lpwstr/>
      </vt:variant>
      <vt:variant>
        <vt:i4>7798803</vt:i4>
      </vt:variant>
      <vt:variant>
        <vt:i4>8</vt:i4>
      </vt:variant>
      <vt:variant>
        <vt:i4>0</vt:i4>
      </vt:variant>
      <vt:variant>
        <vt:i4>5</vt:i4>
      </vt:variant>
      <vt:variant>
        <vt:lpwstr>http://www.w3.org/TR/2008/REC-xml-20081126/</vt:lpwstr>
      </vt:variant>
      <vt:variant>
        <vt:lpwstr/>
      </vt:variant>
      <vt:variant>
        <vt:i4>4128851</vt:i4>
      </vt:variant>
      <vt:variant>
        <vt:i4>5</vt:i4>
      </vt:variant>
      <vt:variant>
        <vt:i4>0</vt:i4>
      </vt:variant>
      <vt:variant>
        <vt:i4>5</vt:i4>
      </vt:variant>
      <vt:variant>
        <vt:lpwstr>http://www.ietf.org/rfc/rfc2119.txt</vt:lpwstr>
      </vt:variant>
      <vt:variant>
        <vt:lpwstr/>
      </vt:variant>
      <vt:variant>
        <vt:i4>655384</vt:i4>
      </vt:variant>
      <vt:variant>
        <vt:i4>34037</vt:i4>
      </vt:variant>
      <vt:variant>
        <vt:i4>1026</vt:i4>
      </vt:variant>
      <vt:variant>
        <vt:i4>1</vt:i4>
      </vt:variant>
      <vt:variant>
        <vt:lpwstr>SOAModel</vt:lpwstr>
      </vt:variant>
      <vt:variant>
        <vt:lpwstr/>
      </vt:variant>
      <vt:variant>
        <vt:i4>6488163</vt:i4>
      </vt:variant>
      <vt:variant>
        <vt:i4>37201</vt:i4>
      </vt:variant>
      <vt:variant>
        <vt:i4>1032</vt:i4>
      </vt:variant>
      <vt:variant>
        <vt:i4>1</vt:i4>
      </vt:variant>
      <vt:variant>
        <vt:lpwstr>ServiceImplementationModel</vt:lpwstr>
      </vt:variant>
      <vt:variant>
        <vt:lpwstr/>
      </vt:variant>
      <vt:variant>
        <vt:i4>2031694</vt:i4>
      </vt:variant>
      <vt:variant>
        <vt:i4>41843</vt:i4>
      </vt:variant>
      <vt:variant>
        <vt:i4>1033</vt:i4>
      </vt:variant>
      <vt:variant>
        <vt:i4>1</vt:i4>
      </vt:variant>
      <vt:variant>
        <vt:lpwstr>XSDModel_XSDClasses_v0</vt:lpwstr>
      </vt:variant>
      <vt:variant>
        <vt:lpwstr/>
      </vt:variant>
      <vt:variant>
        <vt:i4>3145787</vt:i4>
      </vt:variant>
      <vt:variant>
        <vt:i4>44092</vt:i4>
      </vt:variant>
      <vt:variant>
        <vt:i4>1028</vt:i4>
      </vt:variant>
      <vt:variant>
        <vt:i4>1</vt:i4>
      </vt:variant>
      <vt:variant>
        <vt:lpwstr>WSDLModel_WSDLClasses_new_Part1_v0</vt:lpwstr>
      </vt:variant>
      <vt:variant>
        <vt:lpwstr/>
      </vt:variant>
      <vt:variant>
        <vt:i4>3145784</vt:i4>
      </vt:variant>
      <vt:variant>
        <vt:i4>44177</vt:i4>
      </vt:variant>
      <vt:variant>
        <vt:i4>1029</vt:i4>
      </vt:variant>
      <vt:variant>
        <vt:i4>1</vt:i4>
      </vt:variant>
      <vt:variant>
        <vt:lpwstr>WSDLModel_WSDLClasses_new_Part2_v0</vt:lpwstr>
      </vt:variant>
      <vt:variant>
        <vt:lpwstr/>
      </vt:variant>
      <vt:variant>
        <vt:i4>3145785</vt:i4>
      </vt:variant>
      <vt:variant>
        <vt:i4>45172</vt:i4>
      </vt:variant>
      <vt:variant>
        <vt:i4>1030</vt:i4>
      </vt:variant>
      <vt:variant>
        <vt:i4>1</vt:i4>
      </vt:variant>
      <vt:variant>
        <vt:lpwstr>WSDLModel_WSDLClasses_new_Part3_v0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S-RAMP Foundation Version 1.0</dc:title>
  <dc:subject/>
  <dc:creator>OASIS SOA Repository Artifact Model and Protocol (S-RAMP) TC</dc:creator>
  <cp:keywords/>
  <dc:description/>
  <cp:lastModifiedBy>Eric Wittmann</cp:lastModifiedBy>
  <cp:revision>22</cp:revision>
  <cp:lastPrinted>2010-10-14T04:13:00Z</cp:lastPrinted>
  <dcterms:created xsi:type="dcterms:W3CDTF">2012-11-28T20:13:00Z</dcterms:created>
  <dcterms:modified xsi:type="dcterms:W3CDTF">2012-12-04T18:47:00Z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SOA Repository Artifact Model and Protocol (S-RAMP) TC</vt:lpwstr>
  </property>
  <property fmtid="{D5CDD505-2E9C-101B-9397-08002B2CF9AE}" pid="3" name="WP abbreviation">
    <vt:lpwstr>s-ramp-foundation-v1.0</vt:lpwstr>
  </property>
  <property fmtid="{D5CDD505-2E9C-101B-9397-08002B2CF9AE}" pid="4" name="TC Chair">
    <vt:lpwstr>Vince Brunssen</vt:lpwstr>
  </property>
  <property fmtid="{D5CDD505-2E9C-101B-9397-08002B2CF9AE}" pid="5" name="Editor #1">
    <vt:lpwstr>Randall Hauch</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http://docs.oasis-open.org/ns/s-ramp/2011</vt:lpwstr>
  </property>
  <property fmtid="{D5CDD505-2E9C-101B-9397-08002B2CF9AE}" pid="9" name="namespace #2">
    <vt:lpwstr>namespace #2</vt:lpwstr>
  </property>
  <property fmtid="{D5CDD505-2E9C-101B-9397-08002B2CF9AE}" pid="10" name="namespace #3">
    <vt:lpwstr>namespace #3</vt:lpwstr>
  </property>
</Properties>
</file>