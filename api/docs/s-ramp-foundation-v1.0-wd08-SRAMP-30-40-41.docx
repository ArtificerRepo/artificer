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del w:id="2" w:author="Eric Wittmann" w:date="2013-01-09T09:20:00Z">
        <w:r w:rsidR="00C07015" w:rsidDel="00A33A91">
          <w:rPr>
            <w:sz w:val="24"/>
            <w:szCs w:val="24"/>
          </w:rPr>
          <w:delText>06</w:delText>
        </w:r>
      </w:del>
      <w:ins w:id="3" w:author="Eric Wittmann" w:date="2013-01-09T09:20:00Z">
        <w:r w:rsidR="00A33A91">
          <w:rPr>
            <w:sz w:val="24"/>
            <w:szCs w:val="24"/>
          </w:rPr>
          <w:t>07</w:t>
        </w:r>
      </w:ins>
    </w:p>
    <w:p w:rsidR="00C82BE4" w:rsidRDefault="00D061F0" w:rsidP="00C82BE4">
      <w:pPr>
        <w:pStyle w:val="Subtitle"/>
        <w:rPr>
          <w:sz w:val="24"/>
          <w:szCs w:val="24"/>
        </w:rPr>
      </w:pPr>
      <w:bookmarkStart w:id="4"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4"/>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r w:rsidR="000824E9">
        <w:t xml:space="preserve">that </w:t>
      </w:r>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5"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r w:rsidR="00C95E04">
        <w:t xml:space="preserve">at </w:t>
      </w:r>
      <w:r w:rsidR="00C95E04" w:rsidRPr="00C95E04">
        <w:t>https://www.oasis-open.org/committees/tc_home.php?wg_abbrev=s-ramp</w:t>
      </w:r>
      <w:r>
        <w:t>, the schemas of record SHALL take precedence.</w:t>
      </w:r>
    </w:p>
    <w:p w:rsidR="00C82BE4" w:rsidRDefault="00C82BE4" w:rsidP="00C82BE4">
      <w:pPr>
        <w:pStyle w:val="Heading2"/>
        <w:numPr>
          <w:ilvl w:val="1"/>
          <w:numId w:val="2"/>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12" w:name="_Ref7502892"/>
      <w:bookmarkStart w:id="13" w:name="_Toc12011611"/>
      <w:bookmarkStart w:id="14" w:name="_Toc85472894"/>
      <w:r>
        <w:lastRenderedPageBreak/>
        <w:t>Normative</w:t>
      </w:r>
      <w:bookmarkEnd w:id="12"/>
      <w:bookmarkEnd w:id="13"/>
      <w:r>
        <w:t xml:space="preserve"> References</w:t>
      </w:r>
      <w:bookmarkEnd w:id="14"/>
    </w:p>
    <w:p w:rsidR="00C82BE4" w:rsidRDefault="00C82BE4" w:rsidP="00C82BE4">
      <w:pPr>
        <w:pStyle w:val="Ref"/>
      </w:pPr>
      <w:bookmarkStart w:id="15" w:name="RFC2119"/>
      <w:r>
        <w:rPr>
          <w:rStyle w:val="Refterm"/>
        </w:rPr>
        <w:t>[RFC2119]</w:t>
      </w:r>
      <w:bookmarkEnd w:id="15"/>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16" w:name="_Toc85472895"/>
      <w:r>
        <w:t>Non-Normative References</w:t>
      </w:r>
      <w:bookmarkEnd w:id="16"/>
    </w:p>
    <w:p w:rsidR="00C82BE4" w:rsidRDefault="00C82BE4" w:rsidP="00C82BE4">
      <w:pPr>
        <w:pStyle w:val="Ref"/>
      </w:pPr>
      <w:bookmarkStart w:id="17" w:name="XML"/>
      <w:r>
        <w:rPr>
          <w:rStyle w:val="Refterm"/>
        </w:rPr>
        <w:t>[XML]</w:t>
      </w:r>
      <w:bookmarkEnd w:id="17"/>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8" w:name="XMLNS"/>
      <w:r>
        <w:rPr>
          <w:rStyle w:val="Refterm"/>
        </w:rPr>
        <w:t>[XMLNS]</w:t>
      </w:r>
      <w:bookmarkEnd w:id="18"/>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9" w:name="XSD"/>
      <w:r>
        <w:rPr>
          <w:rStyle w:val="Refterm"/>
        </w:rPr>
        <w:t>[XSD]</w:t>
      </w:r>
      <w:bookmarkEnd w:id="19"/>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0" w:name="XPATH"/>
      <w:r>
        <w:rPr>
          <w:rStyle w:val="Refterm"/>
        </w:rPr>
        <w:t>[XPATH]</w:t>
      </w:r>
      <w:bookmarkEnd w:id="20"/>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1" w:name="RDF"/>
      <w:r>
        <w:rPr>
          <w:rStyle w:val="Refterm"/>
        </w:rPr>
        <w:t>[RDF]</w:t>
      </w:r>
      <w:bookmarkEnd w:id="21"/>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22" w:name="OWL"/>
      <w:r>
        <w:rPr>
          <w:rStyle w:val="Refterm"/>
        </w:rPr>
        <w:t>[OWL]</w:t>
      </w:r>
      <w:bookmarkEnd w:id="22"/>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23" w:name="WSDL"/>
      <w:r>
        <w:rPr>
          <w:rStyle w:val="Refterm"/>
        </w:rPr>
        <w:t>[WSDL]</w:t>
      </w:r>
      <w:bookmarkEnd w:id="23"/>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4" w:name="ISO6932"/>
      <w:r>
        <w:rPr>
          <w:rStyle w:val="Refterm"/>
        </w:rPr>
        <w:t>[ISO6392]</w:t>
      </w:r>
      <w:bookmarkEnd w:id="24"/>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25" w:name="SOAONT"/>
      <w:r>
        <w:rPr>
          <w:rStyle w:val="Refterm"/>
        </w:rPr>
        <w:t>[SOAONT]</w:t>
      </w:r>
      <w:bookmarkEnd w:id="25"/>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26" w:name="WSFWK"/>
      <w:r>
        <w:rPr>
          <w:rStyle w:val="Refterm"/>
        </w:rPr>
        <w:t>[WSFWK]</w:t>
      </w:r>
      <w:bookmarkEnd w:id="26"/>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7" w:name="WSATTCH"/>
      <w:r>
        <w:rPr>
          <w:rStyle w:val="Refterm"/>
        </w:rPr>
        <w:t>[WSATTCH]</w:t>
      </w:r>
      <w:bookmarkEnd w:id="27"/>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8" w:name="UUID"/>
      <w:r>
        <w:rPr>
          <w:rStyle w:val="Refterm"/>
        </w:rPr>
        <w:t>[UUID]</w:t>
      </w:r>
      <w:bookmarkEnd w:id="28"/>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9" w:name="QUERY_OPS"/>
      <w:r>
        <w:rPr>
          <w:rStyle w:val="Refterm"/>
        </w:rPr>
        <w:lastRenderedPageBreak/>
        <w:t>[QUERYOPS]</w:t>
      </w:r>
      <w:bookmarkEnd w:id="29"/>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0" w:name="_Ref225672797"/>
      <w:bookmarkStart w:id="31" w:name="_Toc258604205"/>
      <w:r>
        <w:t xml:space="preserve">Table </w:t>
      </w:r>
      <w:fldSimple w:instr=" SEQ &quot;Table&quot; \*Arabic ">
        <w:r>
          <w:rPr>
            <w:noProof/>
          </w:rPr>
          <w:t>1</w:t>
        </w:r>
      </w:fldSimple>
      <w:bookmarkEnd w:id="30"/>
      <w:r>
        <w:t>:  Design Time Tool Repository Interaction Use Cases</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8D12BD" w:rsidP="00C82BE4">
            <w:pPr>
              <w:numPr>
                <w:ilvl w:val="0"/>
                <w:numId w:val="15"/>
              </w:numPr>
              <w:tabs>
                <w:tab w:val="clear" w:pos="720"/>
              </w:tabs>
              <w:suppressAutoHyphens/>
              <w:spacing w:before="0" w:after="0"/>
              <w:ind w:left="359" w:hanging="270"/>
              <w:rPr>
                <w:color w:val="000000"/>
                <w:sz w:val="18"/>
                <w:szCs w:val="32"/>
              </w:rPr>
            </w:pPr>
            <w:ins w:id="32" w:author="Eric Wittmann" w:date="2013-01-24T09:00:00Z">
              <w:r>
                <w:rPr>
                  <w:color w:val="000000"/>
                  <w:sz w:val="18"/>
                  <w:szCs w:val="32"/>
                </w:rPr>
                <w:t>Asset Relationship Visualization</w:t>
              </w:r>
            </w:ins>
            <w:bookmarkStart w:id="33" w:name="_GoBack"/>
            <w:bookmarkEnd w:id="33"/>
            <w:del w:id="34" w:author="Eric Wittmann" w:date="2013-01-24T09:00:00Z">
              <w:r w:rsidR="00C82BE4" w:rsidRPr="003E2195" w:rsidDel="008D12BD">
                <w:rPr>
                  <w:color w:val="000000"/>
                  <w:sz w:val="18"/>
                  <w:szCs w:val="32"/>
                </w:rPr>
                <w:delText>Shred SCA for impact analysis</w:delText>
              </w:r>
            </w:del>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35" w:name="_Ref225672799"/>
      <w:bookmarkStart w:id="36" w:name="_Toc258604206"/>
      <w:r>
        <w:t xml:space="preserve">Table </w:t>
      </w:r>
      <w:fldSimple w:instr=" SEQ &quot;Table&quot; \*Arabic ">
        <w:r>
          <w:rPr>
            <w:noProof/>
          </w:rPr>
          <w:t>2</w:t>
        </w:r>
      </w:fldSimple>
      <w:bookmarkEnd w:id="35"/>
      <w:r>
        <w:t>:  Run Time Tool Repository Interaction Use Cases</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37" w:name="_Ref243276100"/>
      <w:bookmarkStart w:id="38" w:name="_Toc258604207"/>
      <w:r>
        <w:br w:type="page"/>
      </w:r>
      <w:bookmarkStart w:id="39" w:name="_Ref157583585"/>
      <w:r>
        <w:lastRenderedPageBreak/>
        <w:t xml:space="preserve">Table </w:t>
      </w:r>
      <w:fldSimple w:instr=" SEQ &quot;Table&quot; \*Arabic ">
        <w:r>
          <w:rPr>
            <w:noProof/>
          </w:rPr>
          <w:t>3</w:t>
        </w:r>
      </w:fldSimple>
      <w:bookmarkEnd w:id="37"/>
      <w:bookmarkEnd w:id="39"/>
      <w:r>
        <w:t>:  Monitoring Tool Repository Interaction Use Cases</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r w:rsidR="00C95E04">
              <w:rPr>
                <w:color w:val="000000"/>
                <w:sz w:val="18"/>
              </w:rPr>
              <w:t>s</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40"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41" w:author="kurt stam" w:date="2012-11-30T09:19:00Z" w:original=""/>
        </w:numPr>
      </w:pPr>
      <w:r>
        <w:t>Vendor neutrality.</w:t>
      </w:r>
    </w:p>
    <w:p w:rsidR="00C82BE4" w:rsidRDefault="00C82BE4" w:rsidP="00C82BE4">
      <w:pPr>
        <w:numPr>
          <w:ilvl w:val="0"/>
          <w:numId w:val="16"/>
          <w:numberingChange w:id="42" w:author="kurt stam" w:date="2012-11-30T09:19:00Z" w:original=""/>
        </w:numPr>
      </w:pPr>
      <w:r>
        <w:t>Does not include governance models, but may be used by them.</w:t>
      </w:r>
    </w:p>
    <w:p w:rsidR="00C82BE4" w:rsidRDefault="00C82BE4" w:rsidP="00C82BE4">
      <w:pPr>
        <w:numPr>
          <w:ilvl w:val="0"/>
          <w:numId w:val="16"/>
          <w:numberingChange w:id="43" w:author="kurt stam" w:date="2012-11-30T09:19:00Z" w:original=""/>
        </w:numPr>
      </w:pPr>
      <w:r>
        <w:t>Driven by use cases.</w:t>
      </w:r>
    </w:p>
    <w:p w:rsidR="00C82BE4" w:rsidRDefault="00C82BE4" w:rsidP="00C82BE4">
      <w:pPr>
        <w:numPr>
          <w:ilvl w:val="0"/>
          <w:numId w:val="16"/>
          <w:numberingChange w:id="44"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45" w:author="kurt stam" w:date="2012-11-30T09:19:00Z" w:original=""/>
        </w:numPr>
      </w:pPr>
      <w:r>
        <w:t>Inclusion of an XML Schema based serialization for its data model.</w:t>
      </w:r>
    </w:p>
    <w:p w:rsidR="00C82BE4" w:rsidRDefault="00C82BE4" w:rsidP="00C82BE4">
      <w:pPr>
        <w:numPr>
          <w:ilvl w:val="0"/>
          <w:numId w:val="16"/>
          <w:numberingChange w:id="46" w:author="kurt stam" w:date="2012-11-30T09:19:00Z" w:original=""/>
        </w:numPr>
      </w:pPr>
      <w:r>
        <w:t>Use of XPath 2 to describe its query grammar.</w:t>
      </w:r>
    </w:p>
    <w:p w:rsidR="00C82BE4" w:rsidRDefault="00C82BE4" w:rsidP="00C82BE4">
      <w:pPr>
        <w:numPr>
          <w:ilvl w:val="0"/>
          <w:numId w:val="16"/>
          <w:numberingChange w:id="47" w:author="kurt stam" w:date="2012-11-30T09:19:00Z" w:original=""/>
        </w:numPr>
      </w:pPr>
      <w:r>
        <w:t>Use of OWL Lite to describe its classification system grammar.</w:t>
      </w:r>
    </w:p>
    <w:p w:rsidR="00C82BE4" w:rsidRDefault="00C82BE4" w:rsidP="00C82BE4">
      <w:pPr>
        <w:numPr>
          <w:ilvl w:val="0"/>
          <w:numId w:val="16"/>
          <w:numberingChange w:id="48" w:author="kurt stam" w:date="2012-11-30T09:19:00Z" w:original=""/>
        </w:numPr>
      </w:pPr>
      <w:r>
        <w:t xml:space="preserve">Separation of the data model from the bindings </w:t>
      </w:r>
      <w:r w:rsidR="00C95E04">
        <w:t xml:space="preserve">that </w:t>
      </w:r>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49"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50"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51"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52" w:author="kurt stam" w:date="2012-11-30T09:19:00Z" w:original=""/>
        </w:numPr>
        <w:suppressAutoHyphens/>
        <w:spacing w:before="60" w:after="60"/>
      </w:pPr>
      <w:r>
        <w:t>Extensibility in the Core Model is limited to the ##any attribute on most structures.</w:t>
      </w:r>
    </w:p>
    <w:p w:rsidR="00C82BE4" w:rsidRDefault="00C82BE4" w:rsidP="00C82BE4">
      <w:r>
        <w:lastRenderedPageBreak/>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857908" w:rsidP="00C82BE4">
      <w:pPr>
        <w:ind w:firstLine="720"/>
      </w:pPr>
      <w:hyperlink r:id="rId21" w:history="1">
        <w:r w:rsidR="002A3270" w:rsidRPr="00F8227A">
          <w:rPr>
            <w:rStyle w:val="Hyperlink"/>
          </w:rPr>
          <w:t>http://s-ramp.org/xmlns/2010/s-ramp</w:t>
        </w:r>
      </w:hyperlink>
    </w:p>
    <w:p w:rsidR="002A3270" w:rsidRDefault="002A3270" w:rsidP="00C82BE4">
      <w:pPr>
        <w:ind w:firstLine="720"/>
      </w:pP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53" w:name="_Ref243277220"/>
      <w:bookmarkStart w:id="54" w:name="_Toc258604208"/>
      <w:bookmarkStart w:id="55" w:name="_Ref157583534"/>
      <w:r>
        <w:t xml:space="preserve">Table </w:t>
      </w:r>
      <w:fldSimple w:instr=" SEQ &quot;Table&quot; \*Arabic ">
        <w:r>
          <w:rPr>
            <w:noProof/>
          </w:rPr>
          <w:t>4</w:t>
        </w:r>
      </w:fldSimple>
      <w:bookmarkEnd w:id="53"/>
      <w:r>
        <w:t>:  Prefixes and XML Namespaces Used in this Specification</w:t>
      </w:r>
      <w:bookmarkEnd w:id="54"/>
      <w:bookmarkEnd w:id="55"/>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857908">
            <w:pPr>
              <w:pStyle w:val="BodyText"/>
              <w:snapToGrid w:val="0"/>
            </w:pPr>
            <w:hyperlink r:id="rId22"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857908">
            <w:pPr>
              <w:pStyle w:val="BodyText"/>
              <w:snapToGrid w:val="0"/>
            </w:pPr>
            <w:hyperlink r:id="rId23"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857908">
            <w:pPr>
              <w:pStyle w:val="BodyText"/>
              <w:snapToGrid w:val="0"/>
            </w:pPr>
            <w:hyperlink r:id="rId24"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857908">
            <w:pPr>
              <w:pStyle w:val="BodyText"/>
              <w:snapToGrid w:val="0"/>
            </w:pPr>
            <w:hyperlink r:id="rId25"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857908">
            <w:pPr>
              <w:pStyle w:val="BodyText"/>
              <w:snapToGrid w:val="0"/>
            </w:pPr>
            <w:hyperlink r:id="rId26"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r w:rsidR="00C95E04">
        <w:t>that enables</w:t>
      </w:r>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r w:rsidR="00C95E04">
        <w:t xml:space="preserve">S-RAMP defined artifacts that </w:t>
      </w:r>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A30529" w:rsidP="00C82BE4">
      <w:pPr>
        <w:numPr>
          <w:ilvl w:val="0"/>
          <w:numId w:val="22"/>
        </w:numPr>
        <w:suppressAutoHyphens/>
        <w:spacing w:before="60" w:after="60"/>
      </w:pPr>
      <w:r>
        <w:rPr>
          <w:b/>
        </w:rPr>
        <w:t>Logical</w:t>
      </w:r>
      <w:r w:rsidR="00C82BE4">
        <w:rPr>
          <w:b/>
        </w:rPr>
        <w:t xml:space="preserve"> Model Artifact</w:t>
      </w:r>
      <w:r w:rsidR="00C82BE4">
        <w:t xml:space="preserve">:  Those S-RAMP defined artifacts </w:t>
      </w:r>
      <w:r w:rsidR="00C95E04">
        <w:t xml:space="preserve">that </w:t>
      </w:r>
      <w:r w:rsidR="00C82BE4">
        <w:t>provide a representation of</w:t>
      </w:r>
      <w:r>
        <w:t xml:space="preserve"> one of the pre-defined logical models (e.g. the SOA model or Service Implementation model)</w:t>
      </w:r>
      <w:r w:rsidR="00C82BE4">
        <w: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A30529" w:rsidP="00C82BE4">
      <w:pPr>
        <w:numPr>
          <w:ilvl w:val="0"/>
          <w:numId w:val="22"/>
        </w:numPr>
        <w:suppressAutoHyphens/>
        <w:spacing w:before="60" w:after="60"/>
      </w:pPr>
      <w:r>
        <w:rPr>
          <w:b/>
        </w:rPr>
        <w:t>Extended Artifact</w:t>
      </w:r>
      <w:r w:rsidR="00C82BE4">
        <w:t xml:space="preserve">:  These are created by the client </w:t>
      </w:r>
      <w:r w:rsidR="009666C8">
        <w:t>in order to support artifact models not pre-defined by the S-RAMP specification.</w:t>
      </w:r>
      <w:r w:rsidR="00C82BE4">
        <w:t xml:space="preserve">  The means by which a client specifies </w:t>
      </w:r>
      <w:r w:rsidR="009666C8">
        <w:t>a custom artifact</w:t>
      </w:r>
      <w:r w:rsidR="00C82BE4">
        <w:t xml:space="preserve"> model are beyond the scope of this specification, but some provision is made within </w:t>
      </w:r>
      <w:r w:rsidR="009666C8">
        <w:t xml:space="preserve">the </w:t>
      </w:r>
      <w:r w:rsidR="00C82BE4">
        <w:t xml:space="preserve">S-RAMP schema to facilitate basic interoperability for such artifacts.  Regardless of the internal definition of these artifacts, they SHALL be serialized in S-RAMP as an instance of </w:t>
      </w:r>
      <w:r w:rsidR="009666C8">
        <w:rPr>
          <w:i/>
        </w:rPr>
        <w:t>ExtendedArtifactType</w:t>
      </w:r>
      <w:r w:rsidR="00C82BE4">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w:t>
      </w:r>
      <w:r>
        <w:lastRenderedPageBreak/>
        <w:t>follow. Note that Derived Artifact Models are currently specified for each of the XSD, WSDL</w:t>
      </w:r>
      <w:r w:rsidR="00A30529">
        <w:t>,</w:t>
      </w:r>
      <w:r>
        <w:t xml:space="preserve"> and WS-Policy document types.</w:t>
      </w:r>
    </w:p>
    <w:p w:rsidR="00C82BE4" w:rsidRDefault="00C82BE4" w:rsidP="00C82BE4"/>
    <w:p w:rsidR="00C82BE4" w:rsidRDefault="00C82BE4" w:rsidP="00C82BE4">
      <w:pPr>
        <w:pStyle w:val="Caption"/>
      </w:pPr>
      <w:bookmarkStart w:id="56" w:name="_Ref242591512"/>
      <w:bookmarkStart w:id="57" w:name="_Ref242593535"/>
      <w:bookmarkStart w:id="58" w:name="_Toc258604209"/>
      <w:r>
        <w:t xml:space="preserve">Table </w:t>
      </w:r>
      <w:fldSimple w:instr=" SEQ &quot;Table&quot; \*Arabic ">
        <w:r>
          <w:rPr>
            <w:noProof/>
          </w:rPr>
          <w:t>4</w:t>
        </w:r>
      </w:fldSimple>
      <w:bookmarkEnd w:id="56"/>
      <w:r>
        <w:t xml:space="preserve">:  </w:t>
      </w:r>
      <w:r w:rsidR="009666C8">
        <w:t xml:space="preserve">Pre-Defined </w:t>
      </w:r>
      <w:r>
        <w:t>Artifact Type Models</w:t>
      </w:r>
      <w:bookmarkEnd w:id="57"/>
      <w:bookmarkEnd w:id="58"/>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r w:rsidR="00A30529">
              <w:t>, as well as generic types for Documents and XML Documents.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r w:rsidR="00A30529">
              <w:t>.</w:t>
            </w:r>
          </w:p>
        </w:tc>
      </w:tr>
    </w:tbl>
    <w:p w:rsidR="00C82BE4" w:rsidRDefault="00C82BE4" w:rsidP="00C82BE4"/>
    <w:p w:rsidR="00C82BE4" w:rsidRDefault="00C82BE4" w:rsidP="00C82BE4">
      <w:pPr>
        <w:pStyle w:val="Heading3"/>
        <w:numPr>
          <w:ilvl w:val="2"/>
          <w:numId w:val="24"/>
        </w:numPr>
        <w:suppressAutoHyphens/>
        <w:spacing w:after="60"/>
      </w:pPr>
      <w:bookmarkStart w:id="59" w:name="_Toc258604161"/>
      <w:r>
        <w:t>Artifact Metadata</w:t>
      </w:r>
      <w:bookmarkEnd w:id="59"/>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r w:rsidR="00CE0E66">
        <w:t>These define the classification system for a server, and are imported into a server as OWL documents</w:t>
      </w:r>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60" w:name="_Ref242534970"/>
      <w:bookmarkStart w:id="61" w:name="_Ref242689224"/>
      <w:bookmarkStart w:id="62" w:name="_Toc258604162"/>
      <w:r>
        <w:lastRenderedPageBreak/>
        <w:t>Relationships</w:t>
      </w:r>
      <w:bookmarkEnd w:id="60"/>
      <w:r>
        <w:t xml:space="preserve"> in S-RAMP</w:t>
      </w:r>
      <w:bookmarkEnd w:id="61"/>
      <w:bookmarkEnd w:id="62"/>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63"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64"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65"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66"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67" w:author="kurt stam" w:date="2012-11-30T09:19:00Z" w:original=""/>
        </w:numPr>
        <w:suppressAutoHyphens/>
        <w:autoSpaceDE w:val="0"/>
        <w:spacing w:before="0" w:after="0"/>
        <w:ind w:left="1440" w:hanging="360"/>
        <w:rPr>
          <w:color w:val="000000"/>
        </w:rPr>
      </w:pPr>
      <w:r>
        <w:rPr>
          <w:color w:val="000000"/>
        </w:rPr>
        <w:lastRenderedPageBreak/>
        <w:t>This can be accomplished by publishing the relevant artifacts at the same time, or by publishing the target artifact(s) first.</w:t>
      </w:r>
    </w:p>
    <w:p w:rsidR="00C82BE4" w:rsidRDefault="00C82BE4" w:rsidP="00C82BE4">
      <w:pPr>
        <w:numPr>
          <w:ilvl w:val="0"/>
          <w:numId w:val="23"/>
          <w:numberingChange w:id="68"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69"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70"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A27E80" w:rsidP="00C82BE4">
      <w:pPr>
        <w:numPr>
          <w:ilvl w:val="0"/>
          <w:numId w:val="20"/>
        </w:numPr>
        <w:suppressAutoHyphens/>
        <w:spacing w:before="60" w:after="60"/>
      </w:pPr>
      <w:r>
        <w:rPr>
          <w:b/>
        </w:rPr>
        <w:t>Extended</w:t>
      </w:r>
      <w:r w:rsidR="00CB4052">
        <w:rPr>
          <w:b/>
        </w:rPr>
        <w:t xml:space="preserve"> Artifact</w:t>
      </w:r>
      <w:r w:rsidR="00C82BE4" w:rsidRPr="00F13CA6">
        <w:rPr>
          <w:b/>
        </w:rPr>
        <w:t xml:space="preserve"> Modeled Relationships</w:t>
      </w:r>
      <w:r w:rsidR="00C82BE4">
        <w:t xml:space="preserve">.  </w:t>
      </w:r>
      <w:r>
        <w:t>Users may define their own extended artifact models, which may include modeled relationships. H</w:t>
      </w:r>
      <w:r w:rsidR="00C82BE4">
        <w:t>ow and whether such models are supported is beyond the scope of this specification. Such models are called “</w:t>
      </w:r>
      <w:r>
        <w:t>Extended</w:t>
      </w:r>
      <w:r w:rsidR="00C82BE4">
        <w:t xml:space="preserve"> Models”.  Since pre-defined relationships in a model are termed “Modeled”, then in this context they are called “</w:t>
      </w:r>
      <w:r>
        <w:t>Extended</w:t>
      </w:r>
      <w:r w:rsidR="00C82BE4">
        <w:t xml:space="preserve"> Modeled Relationships”.  The S-RAMP serialization of </w:t>
      </w:r>
      <w:proofErr w:type="gramStart"/>
      <w:r w:rsidR="00C82BE4">
        <w:t>a</w:t>
      </w:r>
      <w:proofErr w:type="gramEnd"/>
      <w:r w:rsidR="00C82BE4">
        <w:t xml:space="preserve"> </w:t>
      </w:r>
      <w:r>
        <w:t>Extended</w:t>
      </w:r>
      <w:r w:rsidR="00C82BE4">
        <w:t xml:space="preserve"> Modeled Relationship uses the S-RAMP </w:t>
      </w:r>
      <w:r w:rsidR="00C82BE4" w:rsidRPr="00F13CA6">
        <w:rPr>
          <w:i/>
        </w:rPr>
        <w:t>relationship</w:t>
      </w:r>
      <w:r w:rsidR="00C82BE4">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71" w:name="_Ref242796005"/>
      <w:bookmarkStart w:id="72" w:name="_Toc258604163"/>
      <w:r>
        <w:t>The Core Model</w:t>
      </w:r>
      <w:bookmarkEnd w:id="71"/>
      <w:bookmarkEnd w:id="72"/>
    </w:p>
    <w:p w:rsidR="003A569A" w:rsidRDefault="00C82BE4" w:rsidP="00C82BE4">
      <w:pPr>
        <w:rPr>
          <w:ins w:id="73" w:author="Eric Wittmann" w:date="2013-01-09T10:17:00Z"/>
        </w:rPr>
      </w:pPr>
      <w:r>
        <w:t xml:space="preserve">There is a </w:t>
      </w:r>
      <w:del w:id="74" w:author="Eric Wittmann" w:date="2013-01-09T10:14:00Z">
        <w:r w:rsidDel="003A569A">
          <w:delText xml:space="preserve">single </w:delText>
        </w:r>
      </w:del>
      <w:r>
        <w:t xml:space="preserve">“core” model </w:t>
      </w:r>
      <w:r w:rsidR="000531EF">
        <w:t xml:space="preserve">that </w:t>
      </w:r>
      <w:r>
        <w:t xml:space="preserve">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w:t>
      </w:r>
      <w:ins w:id="75" w:author="Eric Wittmann" w:date="2013-01-09T10:17:00Z">
        <w:r w:rsidR="003A569A">
          <w:t xml:space="preserve">  </w:t>
        </w:r>
      </w:ins>
      <w:ins w:id="76" w:author="Eric Wittmann" w:date="2013-01-09T10:15:00Z">
        <w:r w:rsidR="003A569A">
          <w:t xml:space="preserve">Additionally, the Core Model includes </w:t>
        </w:r>
      </w:ins>
      <w:ins w:id="77" w:author="Eric Wittmann" w:date="2013-01-09T10:17:00Z">
        <w:r w:rsidR="003A569A">
          <w:t xml:space="preserve">the Document and XmlDocument </w:t>
        </w:r>
      </w:ins>
      <w:ins w:id="78" w:author="Eric Wittmann" w:date="2013-01-09T10:16:00Z">
        <w:r w:rsidR="003A569A">
          <w:t>concrete Artifact Types.</w:t>
        </w:r>
      </w:ins>
    </w:p>
    <w:p w:rsidR="00595898" w:rsidDel="003A569A" w:rsidRDefault="00C82BE4" w:rsidP="00C82BE4">
      <w:pPr>
        <w:rPr>
          <w:del w:id="79" w:author="Eric Wittmann" w:date="2013-01-09T10:17:00Z"/>
        </w:rPr>
      </w:pPr>
      <w:del w:id="80" w:author="Eric Wittmann" w:date="2013-01-09T10:17:00Z">
        <w:r w:rsidDel="003A569A">
          <w:delText xml:space="preserve">   </w:delText>
        </w:r>
      </w:del>
    </w:p>
    <w:p w:rsidR="00595898" w:rsidRDefault="00834401" w:rsidP="00C82BE4">
      <w:r>
        <w:rPr>
          <w:noProof/>
        </w:rPr>
        <w:lastRenderedPageBreak/>
        <w:drawing>
          <wp:inline distT="0" distB="0" distL="0" distR="0" wp14:anchorId="0CD6EFB7" wp14:editId="2CB6EF10">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7"/>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w:t>
      </w:r>
      <w:r w:rsidR="00C82BE4">
        <w:lastRenderedPageBreak/>
        <w:t>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81" w:name="_Toc258604164"/>
      <w:r>
        <w:t>Base Artifact Type</w:t>
      </w:r>
      <w:bookmarkEnd w:id="81"/>
    </w:p>
    <w:p w:rsidR="00C82BE4" w:rsidRDefault="00C82BE4" w:rsidP="00C82BE4">
      <w:r>
        <w:t xml:space="preserve">The </w:t>
      </w:r>
      <w:r>
        <w:rPr>
          <w:i/>
        </w:rPr>
        <w:t>BaseArtifactType</w:t>
      </w:r>
      <w:r>
        <w:t xml:space="preserve"> is the fundamental abstract type used by all of the artifact models in S-RAMP.  It contains all of the common metadata </w:t>
      </w:r>
      <w:r w:rsidR="000531EF">
        <w:t xml:space="preserve">that </w:t>
      </w:r>
      <w:r>
        <w:t xml:space="preserve">describes an artifact instance.  All artifact instances </w:t>
      </w:r>
      <w:r w:rsidR="000531EF">
        <w:t xml:space="preserve">that </w:t>
      </w:r>
      <w:r>
        <w:t xml:space="preserve">are based on the </w:t>
      </w:r>
      <w:r>
        <w:rPr>
          <w:i/>
        </w:rPr>
        <w:t>BaseArtifactType</w:t>
      </w:r>
      <w:r>
        <w:t xml:space="preserve"> contain the following metadata:</w:t>
      </w:r>
    </w:p>
    <w:p w:rsidR="00C82BE4" w:rsidRDefault="00C82BE4" w:rsidP="00C82BE4">
      <w:pPr>
        <w:numPr>
          <w:ilvl w:val="0"/>
          <w:numId w:val="27"/>
          <w:numberingChange w:id="82"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83"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84"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85"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86"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87"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88"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89"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90"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91"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92"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93" w:author="kurt stam" w:date="2012-11-30T09:19:00Z" w:original="o"/>
        </w:numPr>
        <w:suppressAutoHyphens/>
        <w:spacing w:before="60" w:after="60"/>
      </w:pPr>
      <w:r>
        <w:rPr>
          <w:b/>
          <w:i/>
        </w:rPr>
        <w:lastRenderedPageBreak/>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94"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95"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96" w:author="kurt stam" w:date="2012-11-30T09:19:00Z" w:original=""/>
        </w:numPr>
        <w:suppressAutoHyphens/>
        <w:spacing w:before="60" w:after="60"/>
      </w:pPr>
      <w:r>
        <w:rPr>
          <w:b/>
        </w:rPr>
        <w:t>Classifications</w:t>
      </w:r>
      <w:r>
        <w:t>:</w:t>
      </w:r>
    </w:p>
    <w:p w:rsidR="00C82BE4" w:rsidRDefault="00C82BE4" w:rsidP="00C82BE4">
      <w:pPr>
        <w:numPr>
          <w:ilvl w:val="1"/>
          <w:numId w:val="27"/>
          <w:numberingChange w:id="97"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r w:rsidR="000531EF">
        <w:t xml:space="preserve">that </w:t>
      </w:r>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98" w:name="_Toc258604165"/>
      <w:r>
        <w:t>Document Artifact Types</w:t>
      </w:r>
      <w:bookmarkEnd w:id="98"/>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99"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100"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r w:rsidR="000531EF">
        <w:t xml:space="preserve">that </w:t>
      </w:r>
      <w:r>
        <w:t xml:space="preserve">all XML based document data types extend.  The </w:t>
      </w:r>
      <w:r>
        <w:rPr>
          <w:i/>
        </w:rPr>
        <w:t>Document</w:t>
      </w:r>
      <w:r>
        <w:t xml:space="preserve"> type provides a concrete artifact that can be used to represent arbitrary document types</w:t>
      </w:r>
      <w:ins w:id="101" w:author="Eric Wittmann" w:date="2013-01-09T10:35:00Z">
        <w:r w:rsidR="003A569A">
          <w:t xml:space="preserve"> (e.g. PDF or Office documents)</w:t>
        </w:r>
      </w:ins>
      <w:r>
        <w:t>.</w:t>
      </w:r>
      <w:del w:id="102" w:author="Eric Wittmann" w:date="2013-01-09T10:35:00Z">
        <w:r w:rsidDel="00DD03A6">
          <w:delText xml:space="preserve">  The </w:delText>
        </w:r>
        <w:r w:rsidDel="00DD03A6">
          <w:rPr>
            <w:i/>
          </w:rPr>
          <w:delText>DocumentArtifactType</w:delText>
        </w:r>
        <w:r w:rsidDel="00DD03A6">
          <w:delText xml:space="preserve"> itself can also be further extended for other document types, such as binary data, etc.  </w:delText>
        </w:r>
      </w:del>
    </w:p>
    <w:p w:rsidR="00C82BE4" w:rsidRDefault="00C82BE4" w:rsidP="00C82BE4">
      <w:r>
        <w:t>Documents which have a Derived Model associated with them cannot be updated in the repository.  They must be removed and republished.</w:t>
      </w:r>
      <w:del w:id="103" w:author="Eric Wittmann" w:date="2013-01-09T10:35:00Z">
        <w:r w:rsidDel="00DD03A6">
          <w:delText xml:space="preserve">  </w:delText>
        </w:r>
      </w:del>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104" w:name="_Toc258604166"/>
      <w:r>
        <w:t>Miscellaneous Types</w:t>
      </w:r>
      <w:bookmarkEnd w:id="104"/>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05" w:author="kurt stam" w:date="2012-11-30T09:19:00Z" w:original=""/>
        </w:numPr>
        <w:suppressAutoHyphens/>
        <w:spacing w:before="60" w:after="60"/>
      </w:pPr>
      <w:r>
        <w:lastRenderedPageBreak/>
        <w:t xml:space="preserve">This is a special Artifact Type </w:t>
      </w:r>
      <w:r w:rsidR="000531EF">
        <w:t xml:space="preserve">that </w:t>
      </w:r>
      <w:r>
        <w:t>is used to persist queries in the repository.  Additional information on this topic is available in</w:t>
      </w:r>
      <w:ins w:id="106" w:author="Eric Wittmann" w:date="2013-01-09T10:19:00Z">
        <w:r w:rsidR="003A569A">
          <w:t xml:space="preserve"> Section </w:t>
        </w:r>
        <w:r w:rsidR="003A569A">
          <w:fldChar w:fldCharType="begin"/>
        </w:r>
        <w:r w:rsidR="003A569A">
          <w:instrText xml:space="preserve"> REF _Ref157581178 \r \h </w:instrText>
        </w:r>
      </w:ins>
      <w:r w:rsidR="003A569A">
        <w:fldChar w:fldCharType="separate"/>
      </w:r>
      <w:ins w:id="107" w:author="Eric Wittmann" w:date="2013-01-09T10:19:00Z">
        <w:r w:rsidR="003A569A">
          <w:t>4</w:t>
        </w:r>
        <w:r w:rsidR="003A569A">
          <w:fldChar w:fldCharType="end"/>
        </w:r>
      </w:ins>
      <w:ins w:id="108" w:author="Eric Wittmann" w:date="2013-01-09T10:20:00Z">
        <w:r w:rsidR="003A569A">
          <w:t>,</w:t>
        </w:r>
      </w:ins>
      <w:ins w:id="109" w:author="Eric Wittmann" w:date="2013-01-09T10:19:00Z">
        <w:r w:rsidR="003A569A">
          <w:t xml:space="preserve"> </w:t>
        </w:r>
        <w:r w:rsidR="003A569A">
          <w:fldChar w:fldCharType="begin"/>
        </w:r>
        <w:r w:rsidR="003A569A">
          <w:instrText xml:space="preserve"> REF _Ref157581178 \h </w:instrText>
        </w:r>
      </w:ins>
      <w:r w:rsidR="003A569A">
        <w:fldChar w:fldCharType="separate"/>
      </w:r>
      <w:ins w:id="110" w:author="Eric Wittmann" w:date="2013-01-09T10:19:00Z">
        <w:r w:rsidR="003A569A">
          <w:t>S-RAMP Query Model</w:t>
        </w:r>
        <w:r w:rsidR="003A569A">
          <w:fldChar w:fldCharType="end"/>
        </w:r>
      </w:ins>
      <w:del w:id="111" w:author="Eric Wittmann" w:date="2013-01-09T10:20:00Z">
        <w:r w:rsidDel="003A569A">
          <w:delText xml:space="preserve"> Section </w:delText>
        </w:r>
        <w:r w:rsidR="00B62353" w:rsidDel="003A569A">
          <w:fldChar w:fldCharType="begin"/>
        </w:r>
        <w:r w:rsidR="00422304" w:rsidDel="003A569A">
          <w:delInstrText xml:space="preserve"> REF _Ref157581466 \r \h </w:delInstrText>
        </w:r>
        <w:r w:rsidR="00B62353" w:rsidDel="003A569A">
          <w:fldChar w:fldCharType="separate"/>
        </w:r>
        <w:r w:rsidDel="003A569A">
          <w:delText>3</w:delText>
        </w:r>
        <w:r w:rsidR="00B62353" w:rsidDel="003A569A">
          <w:fldChar w:fldCharType="end"/>
        </w:r>
        <w:r w:rsidDel="003A569A">
          <w:delText xml:space="preserve">, </w:delText>
        </w:r>
        <w:r w:rsidR="00B62353" w:rsidDel="003A569A">
          <w:fldChar w:fldCharType="begin"/>
        </w:r>
        <w:r w:rsidR="00422304" w:rsidDel="003A569A">
          <w:delInstrText xml:space="preserve"> REF _Ref157581466 \h </w:delInstrText>
        </w:r>
        <w:r w:rsidR="00B62353" w:rsidDel="003A569A">
          <w:fldChar w:fldCharType="separate"/>
        </w:r>
        <w:r w:rsidDel="003A569A">
          <w:delText>Classification Systems in S-RAMP</w:delText>
        </w:r>
        <w:r w:rsidR="00B62353" w:rsidDel="003A569A">
          <w:fldChar w:fldCharType="end"/>
        </w:r>
      </w:del>
      <w:r>
        <w:t>.</w:t>
      </w:r>
    </w:p>
    <w:p w:rsidR="00C82BE4" w:rsidRDefault="00A27E80" w:rsidP="00C82BE4">
      <w:r>
        <w:rPr>
          <w:b/>
          <w:i/>
        </w:rPr>
        <w:t>ExtendedArtifactType</w:t>
      </w:r>
      <w:r w:rsidR="00C82BE4">
        <w:t xml:space="preserve">: </w:t>
      </w:r>
    </w:p>
    <w:p w:rsidR="00C82BE4" w:rsidRDefault="00C82BE4" w:rsidP="00C82BE4">
      <w:pPr>
        <w:numPr>
          <w:ilvl w:val="0"/>
          <w:numId w:val="29"/>
          <w:numberingChange w:id="112" w:author="kurt stam" w:date="2012-11-30T09:19:00Z" w:original=""/>
        </w:numPr>
        <w:suppressAutoHyphens/>
        <w:spacing w:before="60" w:after="60"/>
      </w:pPr>
      <w:r>
        <w:t xml:space="preserve">The </w:t>
      </w:r>
      <w:r w:rsidR="00A27E80">
        <w:rPr>
          <w:i/>
        </w:rPr>
        <w:t>ExtendedArtifactType</w:t>
      </w:r>
      <w:r w:rsidR="00A27E80">
        <w:t xml:space="preserve"> </w:t>
      </w:r>
      <w:r>
        <w:t xml:space="preserve">allows clients to create their own </w:t>
      </w:r>
      <w:r w:rsidR="00A27E80">
        <w:t xml:space="preserve">extended </w:t>
      </w:r>
      <w:r>
        <w:t xml:space="preserve">artifact </w:t>
      </w:r>
      <w:r w:rsidR="00A27E80">
        <w:t xml:space="preserve">model </w:t>
      </w:r>
      <w:r>
        <w:t>when it is not pre</w:t>
      </w:r>
      <w:r w:rsidR="00C95E04">
        <w:t>-</w:t>
      </w:r>
      <w:r>
        <w:t xml:space="preserve">defined </w:t>
      </w:r>
      <w:r w:rsidR="00A27E80">
        <w:t>by the</w:t>
      </w:r>
      <w:r>
        <w:t xml:space="preserve"> S-RAMP </w:t>
      </w:r>
      <w:r w:rsidR="00A27E80">
        <w:t>specification</w:t>
      </w:r>
      <w:r>
        <w:t xml:space="preserve">.  The </w:t>
      </w:r>
      <w:r w:rsidR="00A27E80">
        <w:rPr>
          <w:i/>
        </w:rPr>
        <w:t>extendedType</w:t>
      </w:r>
      <w:r w:rsidR="00A27E80">
        <w:t xml:space="preserve"> </w:t>
      </w:r>
      <w:r>
        <w:t xml:space="preserve">property is intended to provide an indication of the </w:t>
      </w:r>
      <w:r w:rsidR="00A2631B">
        <w:t xml:space="preserve">artifact </w:t>
      </w:r>
      <w:r>
        <w:t>type.</w:t>
      </w:r>
    </w:p>
    <w:p w:rsidR="00C82BE4" w:rsidRDefault="00C82BE4" w:rsidP="00C82BE4">
      <w:pPr>
        <w:ind w:left="360"/>
      </w:pPr>
    </w:p>
    <w:p w:rsidR="00C82BE4" w:rsidRDefault="00C82BE4" w:rsidP="00C82BE4">
      <w:pPr>
        <w:pStyle w:val="Heading2"/>
        <w:numPr>
          <w:ilvl w:val="1"/>
          <w:numId w:val="24"/>
        </w:numPr>
        <w:suppressAutoHyphens/>
        <w:spacing w:after="60"/>
      </w:pPr>
      <w:bookmarkStart w:id="113" w:name="_Toc258604167"/>
      <w:r>
        <w:t>Modeling SOA Concepts</w:t>
      </w:r>
      <w:bookmarkEnd w:id="113"/>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8"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114" w:name="_Ref252462885"/>
      <w:bookmarkStart w:id="115" w:name="_Ref254445123"/>
      <w:bookmarkStart w:id="116" w:name="_Toc258604168"/>
      <w:r>
        <w:t xml:space="preserve">The SOA </w:t>
      </w:r>
      <w:bookmarkEnd w:id="114"/>
      <w:r>
        <w:t>Model</w:t>
      </w:r>
      <w:bookmarkEnd w:id="115"/>
      <w:bookmarkEnd w:id="116"/>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3A1E9A5D" wp14:editId="4314B2DC">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9"/>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17" w:name="_Ref252913504"/>
      <w:bookmarkStart w:id="118"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17"/>
      <w:r w:rsidRPr="007A7871">
        <w:rPr>
          <w:i/>
          <w:sz w:val="18"/>
        </w:rPr>
        <w:t>:  Conceptualized Model of  SOA Model Artifacts</w:t>
      </w:r>
      <w:bookmarkEnd w:id="118"/>
      <w:r w:rsidRPr="007A7871">
        <w:rPr>
          <w:i/>
          <w:sz w:val="18"/>
        </w:rPr>
        <w:t xml:space="preserve"> (part 1)</w:t>
      </w:r>
    </w:p>
    <w:p w:rsidR="00C82BE4" w:rsidRDefault="00834401" w:rsidP="00C82BE4">
      <w:r>
        <w:rPr>
          <w:noProof/>
        </w:rPr>
        <w:lastRenderedPageBreak/>
        <w:drawing>
          <wp:inline distT="0" distB="0" distL="0" distR="0" wp14:anchorId="0C1E69EE" wp14:editId="05D2984C">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30"/>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119" w:name="_Toc258604169"/>
      <w:r>
        <w:t>SOA Model Artifact Types and Relationships</w:t>
      </w:r>
      <w:bookmarkEnd w:id="119"/>
    </w:p>
    <w:p w:rsidR="00C82BE4" w:rsidRDefault="00C82BE4" w:rsidP="00C82BE4">
      <w:bookmarkStart w:id="120"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r w:rsidR="000531EF">
        <w:t xml:space="preserve">that </w:t>
      </w:r>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21" w:name="_Ref157582029"/>
      <w:r>
        <w:t>Table 5</w:t>
      </w:r>
      <w:r w:rsidR="00C82BE4">
        <w:t>:  SOA Model Relationships</w:t>
      </w:r>
      <w:bookmarkEnd w:id="121"/>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22" w:name="_Toc258604170"/>
      <w:r>
        <w:lastRenderedPageBreak/>
        <w:t xml:space="preserve">The </w:t>
      </w:r>
      <w:bookmarkEnd w:id="120"/>
      <w:r>
        <w:t>Service Implementation Model</w:t>
      </w:r>
      <w:bookmarkEnd w:id="122"/>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23" w:name="_Ref242687660"/>
    </w:p>
    <w:p w:rsidR="00C82BE4" w:rsidRDefault="00834401" w:rsidP="00C82BE4">
      <w:pPr>
        <w:keepNext/>
      </w:pPr>
      <w:r>
        <w:rPr>
          <w:noProof/>
        </w:rPr>
        <w:drawing>
          <wp:inline distT="0" distB="0" distL="0" distR="0" wp14:anchorId="7B293E00" wp14:editId="783C6E26">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1"/>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24" w:name="_Ref258605936"/>
      <w:bookmarkStart w:id="125" w:name="_Toc258604198"/>
      <w:r>
        <w:t xml:space="preserve">Figure </w:t>
      </w:r>
      <w:bookmarkEnd w:id="124"/>
      <w:r w:rsidR="00673611">
        <w:t>4</w:t>
      </w:r>
      <w:r>
        <w:t>:  Conceptualized Model of Service Implementation Model Artifacts</w:t>
      </w:r>
      <w:bookmarkEnd w:id="125"/>
    </w:p>
    <w:p w:rsidR="00C82BE4" w:rsidRDefault="00C82BE4" w:rsidP="00C82BE4"/>
    <w:bookmarkEnd w:id="123"/>
    <w:p w:rsidR="00C82BE4" w:rsidRDefault="00C82BE4" w:rsidP="00C82BE4">
      <w:r>
        <w:lastRenderedPageBreak/>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26" w:name="_Toc258604171"/>
      <w:bookmarkStart w:id="127" w:name="_Ref157582133"/>
      <w:r>
        <w:t>Service Implementation Model Artifact Types</w:t>
      </w:r>
      <w:bookmarkEnd w:id="126"/>
      <w:bookmarkEnd w:id="127"/>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r w:rsidR="000531EF">
        <w:t xml:space="preserve">that </w:t>
      </w:r>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28"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29"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30"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r w:rsidR="000531EF">
        <w:t xml:space="preserve">that </w:t>
      </w:r>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31"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32" w:name="_Toc258604172"/>
      <w:r>
        <w:lastRenderedPageBreak/>
        <w:t>Derived Models</w:t>
      </w:r>
      <w:bookmarkEnd w:id="132"/>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33" w:name="_Toc258604173"/>
      <w:r>
        <w:t>The Policy Model</w:t>
      </w:r>
      <w:bookmarkEnd w:id="133"/>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415A943A" wp14:editId="4AF5489D">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2"/>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34" w:name="_Ref246392105"/>
      <w:bookmarkStart w:id="135" w:name="_Toc258604199"/>
      <w:r>
        <w:t xml:space="preserve">Figure </w:t>
      </w:r>
      <w:fldSimple w:instr=" SEQ &quot;Figure&quot; \*Arabic ">
        <w:r>
          <w:rPr>
            <w:noProof/>
          </w:rPr>
          <w:t>5</w:t>
        </w:r>
      </w:fldSimple>
      <w:bookmarkEnd w:id="134"/>
      <w:r>
        <w:t>:  Conceptualized Model of Policy Model Artifacts</w:t>
      </w:r>
      <w:bookmarkEnd w:id="135"/>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36" w:name="_Toc258604174"/>
      <w:r>
        <w:t>The XSD Model</w:t>
      </w:r>
      <w:bookmarkEnd w:id="136"/>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3EEF9D2E" wp14:editId="096DC801">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3"/>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37" w:name="_Ref225586646"/>
      <w:bookmarkStart w:id="138" w:name="_Ref225586625"/>
      <w:bookmarkStart w:id="139" w:name="_Toc258604200"/>
      <w:r>
        <w:t xml:space="preserve">Figure </w:t>
      </w:r>
      <w:bookmarkEnd w:id="137"/>
      <w:r w:rsidR="00673611">
        <w:t>6</w:t>
      </w:r>
      <w:r>
        <w:t>:  Conceptualized Model of XSD Model Artifacts</w:t>
      </w:r>
      <w:bookmarkEnd w:id="138"/>
      <w:bookmarkEnd w:id="139"/>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40" w:name="_Toc258604175"/>
      <w:r>
        <w:t>The WSDL Model</w:t>
      </w:r>
      <w:bookmarkEnd w:id="140"/>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539E7D1E" wp14:editId="0232CEEE">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4"/>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41" w:name="_Ref242718499"/>
      <w:bookmarkStart w:id="142" w:name="_Ref225591291"/>
      <w:bookmarkStart w:id="143" w:name="_Toc258604201"/>
      <w:r>
        <w:t xml:space="preserve">Figure </w:t>
      </w:r>
      <w:fldSimple w:instr=" SEQ &quot;Figure&quot; \*Arabic ">
        <w:r>
          <w:rPr>
            <w:noProof/>
          </w:rPr>
          <w:t>7</w:t>
        </w:r>
      </w:fldSimple>
      <w:bookmarkEnd w:id="141"/>
      <w:bookmarkEnd w:id="142"/>
      <w:r>
        <w:t>:  Conceptual Diagram of WSDL Model: Part 1</w:t>
      </w:r>
      <w:bookmarkEnd w:id="143"/>
    </w:p>
    <w:p w:rsidR="00C82BE4" w:rsidRDefault="00FA3C24" w:rsidP="00C82BE4">
      <w:pPr>
        <w:keepNext/>
        <w:jc w:val="center"/>
      </w:pPr>
      <w:r>
        <w:rPr>
          <w:noProof/>
        </w:rPr>
        <w:lastRenderedPageBreak/>
        <w:drawing>
          <wp:inline distT="0" distB="0" distL="0" distR="0" wp14:anchorId="72392A91" wp14:editId="16230008">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5"/>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44" w:name="_Ref242717814"/>
      <w:bookmarkStart w:id="145" w:name="_Toc258604202"/>
      <w:r>
        <w:t xml:space="preserve">Figure </w:t>
      </w:r>
      <w:fldSimple w:instr=" SEQ &quot;Figure&quot; \*Arabic ">
        <w:r>
          <w:rPr>
            <w:noProof/>
          </w:rPr>
          <w:t>8</w:t>
        </w:r>
      </w:fldSimple>
      <w:bookmarkEnd w:id="144"/>
      <w:r>
        <w:t>:  Conceptual Diagram of WSDL Model: Part 2</w:t>
      </w:r>
      <w:bookmarkEnd w:id="145"/>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46" w:name="_Toc258604176"/>
      <w:r>
        <w:t>The SOAPWSDL Model</w:t>
      </w:r>
      <w:bookmarkEnd w:id="146"/>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57C4E6FB" wp14:editId="37DE0E3D">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6"/>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47" w:name="_Ref242718939"/>
      <w:bookmarkStart w:id="148" w:name="_Ref225608077"/>
      <w:bookmarkStart w:id="149" w:name="_Toc258604204"/>
      <w:r>
        <w:t xml:space="preserve">Figure </w:t>
      </w:r>
      <w:fldSimple w:instr=" SEQ &quot;Figure&quot; \*Arabic ">
        <w:r>
          <w:rPr>
            <w:noProof/>
          </w:rPr>
          <w:t>10</w:t>
        </w:r>
      </w:fldSimple>
      <w:bookmarkEnd w:id="147"/>
      <w:bookmarkEnd w:id="148"/>
      <w:r>
        <w:t>:  Conceptualized Diagram of the SOAP WSDL Model</w:t>
      </w:r>
      <w:bookmarkEnd w:id="149"/>
    </w:p>
    <w:p w:rsidR="00C82BE4" w:rsidRDefault="00C82BE4" w:rsidP="00C82BE4"/>
    <w:p w:rsidR="00C82BE4" w:rsidRDefault="00C82BE4" w:rsidP="00C82BE4">
      <w:pPr>
        <w:pStyle w:val="Heading2"/>
        <w:numPr>
          <w:ilvl w:val="1"/>
          <w:numId w:val="24"/>
        </w:numPr>
        <w:suppressAutoHyphens/>
        <w:spacing w:after="60"/>
      </w:pPr>
      <w:bookmarkStart w:id="150" w:name="_Toc258604177"/>
      <w:r>
        <w:t>Referencing S-RAMP Artifacts</w:t>
      </w:r>
      <w:bookmarkEnd w:id="150"/>
    </w:p>
    <w:p w:rsidR="00C82BE4" w:rsidRDefault="00F5153F" w:rsidP="00C82BE4">
      <w:r>
        <w:t>T</w:t>
      </w:r>
      <w:r w:rsidR="00C82BE4">
        <w:t>he syntax for referencing Artifact Type(s)</w:t>
      </w:r>
      <w:r>
        <w:t xml:space="preserve"> is defined in each of</w:t>
      </w:r>
      <w:r w:rsidR="00C82BE4">
        <w:t xml:space="preserve"> the S-RAMP bindings (e.g., the S-RAMP Atom Binding).  Please refer to the appropriate binding specific document of this specification for details.</w:t>
      </w: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Default="00F5153F" w:rsidP="00C07015">
      <w:pPr>
        <w:pStyle w:val="Heading3"/>
        <w:numPr>
          <w:ilvl w:val="2"/>
          <w:numId w:val="24"/>
        </w:numPr>
        <w:suppressAutoHyphens/>
        <w:spacing w:after="60"/>
      </w:pPr>
      <w:r>
        <w:t>Notional Syntax</w:t>
      </w:r>
    </w:p>
    <w:p w:rsidR="00C82BE4" w:rsidRDefault="00F5153F" w:rsidP="00C82BE4">
      <w:r>
        <w:t>One possible syntax is as follows and is used in several examples within this specification</w:t>
      </w:r>
      <w:r w:rsidR="00C82BE4">
        <w:t>:</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51"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52"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53"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F5153F" w:rsidP="00C82BE4">
      <w:r>
        <w:lastRenderedPageBreak/>
        <w:fldChar w:fldCharType="begin"/>
      </w:r>
      <w:r>
        <w:instrText xml:space="preserve"> REF _Ref225579143 \h </w:instrText>
      </w:r>
      <w:r>
        <w:fldChar w:fldCharType="separate"/>
      </w:r>
      <w:r>
        <w:t xml:space="preserve">Table </w:t>
      </w:r>
      <w:r>
        <w:rPr>
          <w:noProof/>
        </w:rPr>
        <w:t>6</w:t>
      </w:r>
      <w:r>
        <w:fldChar w:fldCharType="end"/>
      </w:r>
      <w:r>
        <w:t xml:space="preserve"> </w:t>
      </w:r>
      <w:r w:rsidR="00C82BE4">
        <w:t xml:space="preserve">below provides the </w:t>
      </w:r>
      <w:r w:rsidR="009666C8">
        <w:t xml:space="preserve">pre-defined </w:t>
      </w:r>
      <w:r w:rsidR="00C82BE4">
        <w:t xml:space="preserve">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54" w:name="_Ref225579143"/>
      <w:bookmarkStart w:id="155" w:name="_Toc258604210"/>
      <w:r>
        <w:t>Table</w:t>
      </w:r>
      <w:r w:rsidR="00070E63">
        <w:t xml:space="preserve"> </w:t>
      </w:r>
      <w:bookmarkEnd w:id="154"/>
      <w:r w:rsidR="00070E63">
        <w:t>6</w:t>
      </w:r>
      <w:r>
        <w:t>:  Artifact Models and Types</w:t>
      </w:r>
      <w:bookmarkEnd w:id="155"/>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9666C8">
            <w:pPr>
              <w:snapToGrid w:val="0"/>
              <w:rPr>
                <w:sz w:val="18"/>
              </w:rPr>
            </w:pPr>
            <w:r>
              <w:rPr>
                <w:sz w:val="18"/>
              </w:rPr>
              <w:t>ext</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A27E80">
            <w:pPr>
              <w:snapToGrid w:val="0"/>
              <w:rPr>
                <w:sz w:val="18"/>
              </w:rPr>
            </w:pPr>
            <w:r w:rsidRPr="003608B0">
              <w:rPr>
                <w:sz w:val="18"/>
              </w:rPr>
              <w:t>{</w:t>
            </w:r>
            <w:r w:rsidR="00A27E80">
              <w:rPr>
                <w:sz w:val="18"/>
              </w:rPr>
              <w:t>Extended</w:t>
            </w:r>
            <w:r w:rsidRPr="003608B0">
              <w:rPr>
                <w:sz w:val="18"/>
              </w:rPr>
              <w:t xml:space="preserve">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Below are some examples of S-RAMP model and Artifact Type references</w:t>
      </w:r>
      <w:r w:rsidR="00F5153F">
        <w:t xml:space="preserve"> using the notional syntax described above</w:t>
      </w:r>
      <w:r>
        <w:t xml:space="preserve">.  </w:t>
      </w:r>
    </w:p>
    <w:p w:rsidR="00C82BE4" w:rsidRDefault="00C82BE4" w:rsidP="00C82BE4"/>
    <w:p w:rsidR="00C82BE4" w:rsidRDefault="00C82BE4" w:rsidP="00C82BE4">
      <w:pPr>
        <w:pStyle w:val="Caption"/>
      </w:pPr>
      <w:bookmarkStart w:id="156" w:name="_Toc258604215"/>
      <w:r>
        <w:t xml:space="preserve">Example </w:t>
      </w:r>
      <w:fldSimple w:instr=" SEQ &quot;Example&quot; \*Arabic ">
        <w:r>
          <w:rPr>
            <w:noProof/>
          </w:rPr>
          <w:t>1</w:t>
        </w:r>
      </w:fldSimple>
      <w:r>
        <w:t>:  Artifact Model and Type References</w:t>
      </w:r>
      <w:bookmarkEnd w:id="156"/>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157"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158"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lastRenderedPageBreak/>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159"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160"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161"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162" w:name="_Ref157581466"/>
      <w:r>
        <w:lastRenderedPageBreak/>
        <w:t>Classification Systems in S-RAMP</w:t>
      </w:r>
      <w:bookmarkEnd w:id="162"/>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r w:rsidR="000531EF">
        <w:t xml:space="preserve">S-RAMP will not support </w:t>
      </w:r>
      <w:r>
        <w:t xml:space="preserve">multiple inheritance.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163"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164"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165"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166"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167"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168"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169"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170"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171"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172" w:author="kurt stam" w:date="2012-11-30T09:19:00Z" w:original=""/>
        </w:numPr>
        <w:suppressAutoHyphens/>
        <w:spacing w:before="0" w:after="0"/>
      </w:pPr>
      <w:r>
        <w:t>A class MUST only be defined in one ontology</w:t>
      </w:r>
    </w:p>
    <w:p w:rsidR="00C82BE4" w:rsidRDefault="00C82BE4" w:rsidP="00C82BE4">
      <w:r>
        <w:lastRenderedPageBreak/>
        <w:t>The example ontology can be expressed in OWL as follows:</w:t>
      </w:r>
    </w:p>
    <w:p w:rsidR="00C82BE4" w:rsidRDefault="00C82BE4" w:rsidP="00C82BE4"/>
    <w:p w:rsidR="00C82BE4" w:rsidRDefault="00C82BE4" w:rsidP="00C82BE4">
      <w:pPr>
        <w:pStyle w:val="Caption"/>
      </w:pPr>
      <w:bookmarkStart w:id="173" w:name="_Toc258604216"/>
      <w:r>
        <w:t xml:space="preserve">Example </w:t>
      </w:r>
      <w:fldSimple w:instr=" SEQ &quot;Example&quot; \*Arabic ">
        <w:r>
          <w:rPr>
            <w:noProof/>
          </w:rPr>
          <w:t>2</w:t>
        </w:r>
      </w:fldSimple>
      <w:r>
        <w:t>:  An OWL Ontology</w:t>
      </w:r>
      <w:bookmarkEnd w:id="173"/>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174"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175"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176"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177"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178"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179" w:name="_Ref157581178"/>
      <w:r>
        <w:lastRenderedPageBreak/>
        <w:t>S-RAMP Query Model</w:t>
      </w:r>
      <w:bookmarkEnd w:id="179"/>
    </w:p>
    <w:p w:rsidR="00C82BE4" w:rsidRDefault="00C82BE4" w:rsidP="000F38C5">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0F38C5">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180" w:name="_Toc258604181"/>
      <w:r>
        <w:t>Query Dialect (XPath2) Context</w:t>
      </w:r>
    </w:p>
    <w:bookmarkEnd w:id="180"/>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181" w:name="_Toc258604211"/>
      <w:r>
        <w:t xml:space="preserve">Table </w:t>
      </w:r>
      <w:r w:rsidR="00070E63">
        <w:t>7</w:t>
      </w:r>
      <w:r>
        <w:t>:  Static Context for S-RAMP Query Expressions</w:t>
      </w:r>
      <w:bookmarkEnd w:id="181"/>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r w:rsidR="00F16BFC">
              <w:rPr>
                <w:szCs w:val="16"/>
              </w:rPr>
              <w:t xml:space="preserve">at </w:t>
            </w:r>
            <w:r w:rsidR="00F16BFC" w:rsidRPr="00F16BFC">
              <w:rPr>
                <w:szCs w:val="16"/>
              </w:rPr>
              <w:t>https://www.oasis-open.org/committees/tc_home.php?wg_abbrev=s-ramp</w:t>
            </w:r>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Only the variables used in a template based query </w:t>
            </w:r>
            <w:r w:rsidRPr="00F33E7F">
              <w:rPr>
                <w:szCs w:val="16"/>
              </w:rPr>
              <w:lastRenderedPageBreak/>
              <w:t>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w:t>
            </w:r>
            <w:r w:rsidR="007D6BA1" w:rsidRPr="007D6BA1">
              <w:rPr>
                <w:color w:val="000000"/>
                <w:szCs w:val="16"/>
              </w:rPr>
              <w:t>http://s-ramp.org/xmlns/2010/s-ramp</w:t>
            </w:r>
            <w:r w:rsidRPr="00F33E7F">
              <w:rPr>
                <w:color w:val="000000"/>
                <w:szCs w:val="16"/>
              </w:rPr>
              <w:t>,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857908">
            <w:pPr>
              <w:autoSpaceDE w:val="0"/>
              <w:snapToGrid w:val="0"/>
              <w:spacing w:before="0" w:after="0"/>
              <w:rPr>
                <w:szCs w:val="16"/>
              </w:rPr>
            </w:pPr>
            <w:hyperlink r:id="rId37"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r w:rsidR="00F16BFC">
        <w:t xml:space="preserve">that </w:t>
      </w:r>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182" w:name="_Toc258604212"/>
      <w:r>
        <w:t xml:space="preserve">Table </w:t>
      </w:r>
      <w:r w:rsidR="00070E63">
        <w:t>8</w:t>
      </w:r>
      <w:fldSimple w:instr=" SEQ &quot;Table&quot; \*Arabic ">
        <w:r>
          <w:rPr>
            <w:noProof/>
          </w:rPr>
          <w:t>7</w:t>
        </w:r>
      </w:fldSimple>
      <w:r>
        <w:t>:  Dynamic Context for S-RAMP Query Expressions</w:t>
      </w:r>
      <w:bookmarkEnd w:id="182"/>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183"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184"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185" w:author="kurt stam" w:date="2012-11-30T09:19:00Z" w:original="o"/>
        </w:numPr>
        <w:suppressAutoHyphens/>
        <w:spacing w:before="60" w:after="60"/>
      </w:pPr>
      <w:r>
        <w:t xml:space="preserve">‘..’ </w:t>
      </w:r>
    </w:p>
    <w:p w:rsidR="00C82BE4" w:rsidRDefault="00C82BE4" w:rsidP="00C82BE4">
      <w:pPr>
        <w:numPr>
          <w:ilvl w:val="0"/>
          <w:numId w:val="32"/>
          <w:numberingChange w:id="186" w:author="kurt stam" w:date="2012-11-30T09:19:00Z" w:original=""/>
        </w:numPr>
        <w:suppressAutoHyphens/>
        <w:spacing w:before="60" w:after="60"/>
      </w:pPr>
      <w:r>
        <w:t>XPath2 Node types are not supported</w:t>
      </w:r>
    </w:p>
    <w:p w:rsidR="00C82BE4" w:rsidRDefault="00C82BE4" w:rsidP="00C82BE4">
      <w:pPr>
        <w:numPr>
          <w:ilvl w:val="1"/>
          <w:numId w:val="32"/>
          <w:numberingChange w:id="187"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188" w:name="_Toc258604182"/>
      <w:r>
        <w:t>Query Expression Predicates</w:t>
      </w:r>
    </w:p>
    <w:bookmarkEnd w:id="188"/>
    <w:p w:rsidR="00C82BE4" w:rsidRDefault="00C82BE4" w:rsidP="00C82BE4">
      <w:pPr>
        <w:tabs>
          <w:tab w:val="left" w:pos="2160"/>
        </w:tabs>
      </w:pPr>
      <w:r>
        <w:t xml:space="preserve">The default namespace assumed in an S-RAMP query is </w:t>
      </w:r>
      <w:r w:rsidR="002A3270" w:rsidRPr="002A3270">
        <w:t>http://s-ramp.org/xmlns/2010/s-ramp</w:t>
      </w:r>
      <w:r>
        <w:t>.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proofErr w:type="gramStart"/>
      <w:r>
        <w:t>corresponds</w:t>
      </w:r>
      <w:proofErr w:type="gramEnd"/>
      <w:r>
        <w:t xml:space="preserve"> to the S-RAMP Artifact Model and Type reference syntax (see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proofErr w:type="gramStart"/>
      <w:r>
        <w:t>is</w:t>
      </w:r>
      <w:proofErr w:type="gramEnd"/>
      <w:r>
        <w:t xml:space="preserve">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189" w:name="_Toc258604217"/>
      <w:r>
        <w:t xml:space="preserve">Example </w:t>
      </w:r>
      <w:fldSimple w:instr=" SEQ &quot;Example&quot; \*Arabic ">
        <w:r>
          <w:rPr>
            <w:noProof/>
          </w:rPr>
          <w:t>3</w:t>
        </w:r>
      </w:fldSimple>
      <w:r>
        <w:t>:  Query Expressions Using Properties</w:t>
      </w:r>
      <w:bookmarkEnd w:id="189"/>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190"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lastRenderedPageBreak/>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191"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192"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193"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194" w:name="_Toc258604218"/>
      <w:r>
        <w:t xml:space="preserve">Example </w:t>
      </w:r>
      <w:fldSimple w:instr=" SEQ &quot;Example&quot; \*Arabic ">
        <w:r>
          <w:rPr>
            <w:noProof/>
          </w:rPr>
          <w:t>4</w:t>
        </w:r>
      </w:fldSimple>
      <w:r>
        <w:t>:  Query Expression Using Relationships</w:t>
      </w:r>
      <w:bookmarkEnd w:id="194"/>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195"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196"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197" w:name="_Toc258604219"/>
      <w:r>
        <w:t xml:space="preserve">Example </w:t>
      </w:r>
      <w:fldSimple w:instr=" SEQ &quot;Example&quot; \*Arabic ">
        <w:r>
          <w:rPr>
            <w:noProof/>
          </w:rPr>
          <w:t>5</w:t>
        </w:r>
      </w:fldSimple>
      <w:r>
        <w:t>:  Query Expressions Using Relationships and Properties</w:t>
      </w:r>
      <w:bookmarkEnd w:id="197"/>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198"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199"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A27E80" w:rsidP="00A33A91">
      <w:pPr>
        <w:pStyle w:val="Caption"/>
      </w:pPr>
      <w:r>
        <w:t>Example 6: Extended Artifacts</w:t>
      </w:r>
    </w:p>
    <w:p w:rsidR="00A27E80" w:rsidRPr="00A33A91" w:rsidRDefault="00A27E80" w:rsidP="00A33A91">
      <w:pPr>
        <w:spacing w:before="0" w:after="200" w:line="276" w:lineRule="auto"/>
        <w:ind w:left="720"/>
        <w:rPr>
          <w:rFonts w:ascii="Courier New" w:hAnsi="Courier New" w:cs="Courier New"/>
          <w:b/>
          <w:sz w:val="16"/>
          <w:szCs w:val="16"/>
        </w:rPr>
      </w:pPr>
      <w:r w:rsidRPr="00A33A91">
        <w:rPr>
          <w:rFonts w:ascii="Courier New" w:hAnsi="Courier New" w:cs="Courier New"/>
          <w:b/>
          <w:sz w:val="16"/>
          <w:szCs w:val="16"/>
        </w:rPr>
        <w:t>/s-ramp/ext/BpmnDocument[@name = ‘LoanApproval’]</w:t>
      </w:r>
    </w:p>
    <w:p w:rsidR="00A27E80" w:rsidRPr="00A33A91" w:rsidRDefault="00A27E80" w:rsidP="00A33A91">
      <w:pPr>
        <w:numPr>
          <w:ilvl w:val="1"/>
          <w:numId w:val="33"/>
        </w:numPr>
        <w:suppressAutoHyphens/>
        <w:spacing w:before="60" w:after="60"/>
        <w:rPr>
          <w:rFonts w:ascii="Courier New" w:hAnsi="Courier New" w:cs="Courier New"/>
          <w:color w:val="000000"/>
          <w:sz w:val="16"/>
          <w:szCs w:val="16"/>
        </w:rPr>
      </w:pPr>
      <w:r w:rsidRPr="00A33A91">
        <w:rPr>
          <w:rFonts w:ascii="Courier New" w:hAnsi="Courier New" w:cs="Courier New"/>
          <w:color w:val="000000"/>
          <w:sz w:val="16"/>
          <w:szCs w:val="16"/>
        </w:rPr>
        <w:t xml:space="preserve">Returns only BpmnDocument </w:t>
      </w:r>
      <w:r>
        <w:rPr>
          <w:rFonts w:ascii="Courier New" w:hAnsi="Courier New" w:cs="Courier New"/>
          <w:color w:val="000000"/>
          <w:sz w:val="16"/>
          <w:szCs w:val="16"/>
        </w:rPr>
        <w:t xml:space="preserve">extended </w:t>
      </w:r>
      <w:r w:rsidRPr="00A33A91">
        <w:rPr>
          <w:rFonts w:ascii="Courier New" w:hAnsi="Courier New" w:cs="Courier New"/>
          <w:color w:val="000000"/>
          <w:sz w:val="16"/>
          <w:szCs w:val="16"/>
        </w:rPr>
        <w:t>artifact instances named ‘LoanApproval’.</w:t>
      </w:r>
    </w:p>
    <w:p w:rsidR="00A27E80" w:rsidRDefault="00A27E80" w:rsidP="00C82BE4">
      <w:pPr>
        <w:spacing w:before="0" w:after="200" w:line="276" w:lineRule="auto"/>
      </w:pPr>
    </w:p>
    <w:p w:rsidR="00C82BE4" w:rsidRDefault="00C82BE4" w:rsidP="00C82BE4">
      <w:pPr>
        <w:pStyle w:val="Heading2"/>
        <w:numPr>
          <w:ilvl w:val="1"/>
          <w:numId w:val="2"/>
        </w:numPr>
      </w:pPr>
      <w:bookmarkStart w:id="200" w:name="_Ref157582555"/>
      <w:r>
        <w:t>Query Functions</w:t>
      </w:r>
      <w:bookmarkEnd w:id="200"/>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lastRenderedPageBreak/>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01" w:author="kurt stam" w:date="2012-11-30T09:19:00Z" w:original=""/>
        </w:numPr>
        <w:tabs>
          <w:tab w:val="left" w:pos="1080"/>
        </w:tabs>
        <w:suppressAutoHyphens/>
        <w:spacing w:before="60" w:after="60"/>
        <w:ind w:left="1080" w:firstLine="0"/>
      </w:pPr>
      <w:r>
        <w:t>class color</w:t>
      </w:r>
    </w:p>
    <w:p w:rsidR="00C82BE4" w:rsidRDefault="00C82BE4" w:rsidP="00C82BE4">
      <w:pPr>
        <w:numPr>
          <w:ilvl w:val="1"/>
          <w:numId w:val="32"/>
          <w:numberingChange w:id="202"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03"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04"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05"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06"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07"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08"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09"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10"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11" w:name="_Ref242789866"/>
      <w:bookmarkStart w:id="212" w:name="_Toc258604213"/>
      <w:r>
        <w:t xml:space="preserve">Table </w:t>
      </w:r>
      <w:bookmarkEnd w:id="211"/>
      <w:r w:rsidR="00070E63">
        <w:t>9</w:t>
      </w:r>
      <w:r>
        <w:t>:  Query Functions Used in S-RAMP</w:t>
      </w:r>
      <w:bookmarkEnd w:id="212"/>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Note: if a property or relationship has no namespace, the default namespace is </w:t>
            </w:r>
            <w:r w:rsidR="002A3270" w:rsidRPr="002A3270">
              <w:rPr>
                <w:rFonts w:ascii="Arial" w:hAnsi="Arial"/>
                <w:sz w:val="20"/>
                <w:szCs w:val="20"/>
              </w:rPr>
              <w:t>http://s-ramp.org/xmlns/2010/s-ramp</w:t>
            </w:r>
            <w:r w:rsidRPr="001C65EA">
              <w:rPr>
                <w:rFonts w:ascii="Arial" w:hAnsi="Arial"/>
                <w:sz w:val="20"/>
                <w:szCs w:val="20"/>
              </w:rPr>
              <w:t>:</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13" w:name="_Ref157582468"/>
      <w:r>
        <w:t>Query Grammar</w:t>
      </w:r>
      <w:bookmarkEnd w:id="213"/>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lastRenderedPageBreak/>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proofErr w:type="gramStart"/>
      <w:r>
        <w:rPr>
          <w:b/>
        </w:rPr>
        <w:t>any-outgoing-relationship</w:t>
      </w:r>
      <w:proofErr w:type="gramEnd"/>
      <w:r>
        <w:t>::=</w:t>
      </w:r>
    </w:p>
    <w:p w:rsidR="00C82BE4" w:rsidRDefault="00C82BE4" w:rsidP="00C82BE4">
      <w:pPr>
        <w:rPr>
          <w:i/>
        </w:rPr>
      </w:pPr>
      <w:r>
        <w:tab/>
      </w:r>
      <w:r>
        <w:rPr>
          <w:i/>
        </w:rPr>
        <w:t>outgoing</w:t>
      </w:r>
    </w:p>
    <w:p w:rsidR="00C82BE4" w:rsidDel="00341B1C" w:rsidRDefault="00C82BE4" w:rsidP="00C82BE4">
      <w:pPr>
        <w:rPr>
          <w:del w:id="214" w:author="Eric Wittmann" w:date="2013-01-24T08:59:00Z"/>
          <w:i/>
        </w:rPr>
      </w:pPr>
    </w:p>
    <w:p w:rsidR="00C82BE4" w:rsidDel="00341B1C" w:rsidRDefault="00C82BE4" w:rsidP="00C82BE4">
      <w:pPr>
        <w:rPr>
          <w:del w:id="215" w:author="Eric Wittmann" w:date="2013-01-24T08:59:00Z"/>
        </w:rPr>
      </w:pPr>
      <w:del w:id="216" w:author="Eric Wittmann" w:date="2013-01-24T08:59:00Z">
        <w:r w:rsidDel="00341B1C">
          <w:rPr>
            <w:b/>
          </w:rPr>
          <w:delText>any-incoming-relationship::</w:delText>
        </w:r>
        <w:r w:rsidDel="00341B1C">
          <w:delText xml:space="preserve"> =</w:delText>
        </w:r>
      </w:del>
    </w:p>
    <w:p w:rsidR="00C82BE4" w:rsidDel="00341B1C" w:rsidRDefault="00C82BE4" w:rsidP="00C82BE4">
      <w:pPr>
        <w:rPr>
          <w:del w:id="217" w:author="Eric Wittmann" w:date="2013-01-24T08:59:00Z"/>
          <w:i/>
        </w:rPr>
      </w:pPr>
      <w:del w:id="218" w:author="Eric Wittmann" w:date="2013-01-24T08:59:00Z">
        <w:r w:rsidDel="00341B1C">
          <w:tab/>
        </w:r>
        <w:r w:rsidDel="00341B1C">
          <w:rPr>
            <w:i/>
          </w:rPr>
          <w:delText>incoming</w:delText>
        </w:r>
      </w:del>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xml:space="preserve">| </w:t>
      </w:r>
      <w:proofErr w:type="gramStart"/>
      <w:r>
        <w:t>ForwardPropertyStep</w:t>
      </w:r>
      <w:r w:rsidDel="000F7EF3">
        <w:t xml:space="preserve"> </w:t>
      </w:r>
      <w:r>
        <w:t xml:space="preserve"> '</w:t>
      </w:r>
      <w:proofErr w:type="gramEnd"/>
      <w:r>
        <w:t>=' PrimaryExpr</w:t>
      </w:r>
      <w:r>
        <w:br/>
      </w:r>
      <w:r>
        <w:lastRenderedPageBreak/>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341B1C" w:rsidRDefault="00341B1C" w:rsidP="00C82BE4">
      <w:pPr>
        <w:ind w:firstLine="720"/>
        <w:rPr>
          <w:ins w:id="219" w:author="Eric Wittmann" w:date="2013-01-24T08:58:00Z"/>
          <w:lang w:val="fr-FR"/>
        </w:rPr>
      </w:pPr>
      <w:ins w:id="220" w:author="Eric Wittmann" w:date="2013-01-24T08:58:00Z">
        <w:r>
          <w:rPr>
            <w:lang w:val="fr-FR"/>
          </w:rPr>
          <w:t>PrimaryExpr</w:t>
        </w:r>
      </w:ins>
    </w:p>
    <w:p w:rsidR="00C82BE4" w:rsidRDefault="00341B1C" w:rsidP="00C82BE4">
      <w:pPr>
        <w:ind w:firstLine="720"/>
        <w:rPr>
          <w:lang w:val="fr-FR"/>
        </w:rPr>
      </w:pPr>
      <w:ins w:id="221" w:author="Eric Wittmann" w:date="2013-01-24T08:58:00Z">
        <w:r>
          <w:rPr>
            <w:lang w:val="fr-FR"/>
          </w:rPr>
          <w:t xml:space="preserve">| </w:t>
        </w:r>
      </w:ins>
      <w:r w:rsidR="00C82BE4">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lastRenderedPageBreak/>
        <w:t xml:space="preserve">NodeType ::= </w:t>
      </w:r>
    </w:p>
    <w:p w:rsidR="00C82BE4" w:rsidRDefault="00C82BE4" w:rsidP="00C82BE4">
      <w:pPr>
        <w:ind w:firstLine="720"/>
        <w:rPr>
          <w:lang w:val="de-DE"/>
        </w:rPr>
      </w:pPr>
      <w:r>
        <w:rPr>
          <w:lang w:val="de-DE"/>
        </w:rPr>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22"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23" w:name="_Ref226358743"/>
      <w:r>
        <w:rPr>
          <w:shd w:val="clear" w:color="auto" w:fill="FFFF00"/>
        </w:rPr>
        <w:t xml:space="preserve"> </w:t>
      </w:r>
      <w:bookmarkEnd w:id="223"/>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24"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25"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22"/>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r w:rsidR="00F16BFC">
        <w:t xml:space="preserve">that </w:t>
      </w:r>
      <w:r>
        <w:t xml:space="preserve">takes precedence over the S-RAMP XML Schema in the appendix of this document.  The authoritative S-RAMP XML Schema is published at: </w:t>
      </w:r>
    </w:p>
    <w:p w:rsidR="00C82BE4" w:rsidRDefault="00F16BFC" w:rsidP="00C82BE4">
      <w:pPr>
        <w:pStyle w:val="AppendixHeading1"/>
      </w:pPr>
      <w:r w:rsidRPr="00F16BFC">
        <w:lastRenderedPageBreak/>
        <w:t>https://www.oasis-open.org/committees/tc_home.php?wg_abbrev=s-ramp</w:t>
      </w:r>
      <w:r w:rsidRPr="00F16BFC" w:rsidDel="00F16BFC">
        <w:t xml:space="preserve"> </w:t>
      </w:r>
      <w:bookmarkStart w:id="226" w:name="_Toc85472897"/>
      <w:r w:rsidR="00C82BE4">
        <w:t>Acknowledgements</w:t>
      </w:r>
      <w:bookmarkEnd w:id="226"/>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27" w:name="_Toc85472899"/>
      <w:r>
        <w:lastRenderedPageBreak/>
        <w:t>Non-Normative Text</w:t>
      </w:r>
      <w:bookmarkEnd w:id="227"/>
    </w:p>
    <w:p w:rsidR="00C82BE4" w:rsidRDefault="00C82BE4" w:rsidP="00C82BE4">
      <w:pPr>
        <w:pStyle w:val="AppendixHeading1"/>
      </w:pPr>
      <w:bookmarkStart w:id="228" w:name="_Toc85472898"/>
      <w:r>
        <w:lastRenderedPageBreak/>
        <w:t>Revision History</w:t>
      </w:r>
      <w:bookmarkEnd w:id="228"/>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r w:rsidR="00D8165A">
              <w: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r w:rsidR="00D8165A">
              <w:t>.</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r w:rsidR="00D8165A">
              <w:t>.</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r w:rsidR="00D8165A">
              <w: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r w:rsidR="00D8165A">
              <w:t>.</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r w:rsidR="00D8165A">
              <w:t>.</w:t>
            </w:r>
          </w:p>
        </w:tc>
      </w:tr>
      <w:tr w:rsidR="00C82BE4">
        <w:tc>
          <w:tcPr>
            <w:tcW w:w="2628" w:type="dxa"/>
            <w:vAlign w:val="center"/>
          </w:tcPr>
          <w:p w:rsidR="00C82BE4" w:rsidRDefault="00D8165A">
            <w:pPr>
              <w:snapToGrid w:val="0"/>
            </w:pPr>
            <w:r>
              <w:t>Extended Artifact</w:t>
            </w:r>
            <w:r w:rsidR="00C82BE4">
              <w:t xml:space="preserve"> Model</w:t>
            </w:r>
          </w:p>
        </w:tc>
        <w:tc>
          <w:tcPr>
            <w:tcW w:w="6930" w:type="dxa"/>
            <w:vAlign w:val="center"/>
          </w:tcPr>
          <w:p w:rsidR="00C82BE4" w:rsidRDefault="00C82BE4">
            <w:pPr>
              <w:snapToGrid w:val="0"/>
            </w:pPr>
            <w:r>
              <w:t>An S-RAMP model whose content and structure has been defined by the client</w:t>
            </w:r>
            <w:r w:rsidR="00D8165A">
              <w:t>.</w:t>
            </w:r>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roofErr w:type="gramStart"/>
      <w:r w:rsidRPr="00B64A3F">
        <w:rPr>
          <w:rFonts w:ascii="Courier New" w:hAnsi="Courier New" w:cs="Monaco"/>
          <w:color w:val="3F5FBF"/>
          <w:sz w:val="16"/>
          <w:szCs w:val="22"/>
        </w:rPr>
        <w:t>&lt;!--</w:t>
      </w:r>
      <w:proofErr w:type="gramEnd"/>
      <w:r w:rsidRPr="00B64A3F">
        <w:rPr>
          <w:rFonts w:ascii="Courier New" w:hAnsi="Courier New" w:cs="Monaco"/>
          <w:color w:val="3F5FBF"/>
          <w:sz w:val="16"/>
          <w:szCs w:val="22"/>
        </w:rPr>
        <w:t xml:space="preserve"> </w:t>
      </w:r>
      <w:r w:rsidR="00D8165A">
        <w:rPr>
          <w:rFonts w:ascii="Courier New" w:hAnsi="Courier New" w:cs="Monaco"/>
          <w:color w:val="3F5FBF"/>
          <w:sz w:val="16"/>
          <w:szCs w:val="22"/>
          <w:u w:val="single"/>
        </w:rPr>
        <w:t>extended</w:t>
      </w:r>
      <w:r w:rsidR="00D8165A" w:rsidRPr="00B64A3F">
        <w:rPr>
          <w:rFonts w:ascii="Courier New" w:hAnsi="Courier New" w:cs="Monaco"/>
          <w:color w:val="3F5FBF"/>
          <w:sz w:val="16"/>
          <w:szCs w:val="22"/>
        </w:rPr>
        <w:t xml:space="preserve"> </w:t>
      </w:r>
      <w:r w:rsidRPr="00B64A3F">
        <w:rPr>
          <w:rFonts w:ascii="Courier New" w:hAnsi="Courier New" w:cs="Monaco"/>
          <w:color w:val="3F5FBF"/>
          <w:sz w:val="16"/>
          <w:szCs w:val="22"/>
        </w:rPr>
        <w:t>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:enumeration</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roofErr w:type="gramStart"/>
      <w:r w:rsidRPr="00B64A3F">
        <w:rPr>
          <w:rFonts w:ascii="Courier New" w:hAnsi="Courier New" w:cs="Monaco"/>
          <w:color w:val="3F5FBF"/>
          <w:sz w:val="16"/>
          <w:szCs w:val="22"/>
        </w:rPr>
        <w:t>&lt;!--</w:t>
      </w:r>
      <w:proofErr w:type="gramEnd"/>
      <w:r w:rsidRPr="00B64A3F">
        <w:rPr>
          <w:rFonts w:ascii="Courier New" w:hAnsi="Courier New" w:cs="Monaco"/>
          <w:color w:val="3F5FBF"/>
          <w:sz w:val="16"/>
          <w:szCs w:val="22"/>
        </w:rPr>
        <w:t xml:space="preserve"> </w:t>
      </w:r>
      <w:r w:rsidR="00D8165A">
        <w:rPr>
          <w:rFonts w:ascii="Courier New" w:hAnsi="Courier New" w:cs="Monaco"/>
          <w:color w:val="3F5FBF"/>
          <w:sz w:val="16"/>
          <w:szCs w:val="22"/>
        </w:rPr>
        <w:t>T</w:t>
      </w:r>
      <w:r w:rsidRPr="00B64A3F">
        <w:rPr>
          <w:rFonts w:ascii="Courier New" w:hAnsi="Courier New" w:cs="Monaco"/>
          <w:color w:val="3F5FBF"/>
          <w:sz w:val="16"/>
          <w:szCs w:val="22"/>
        </w:rPr>
        <w:t xml:space="preserve">ype </w:t>
      </w:r>
      <w:r w:rsidR="00D8165A">
        <w:rPr>
          <w:rFonts w:ascii="Courier New" w:hAnsi="Courier New" w:cs="Monaco"/>
          <w:color w:val="3F5FBF"/>
          <w:sz w:val="16"/>
          <w:szCs w:val="22"/>
        </w:rPr>
        <w:t xml:space="preserve">used </w:t>
      </w:r>
      <w:r w:rsidRPr="00B64A3F">
        <w:rPr>
          <w:rFonts w:ascii="Courier New" w:hAnsi="Courier New" w:cs="Monaco"/>
          <w:color w:val="3F5FBF"/>
          <w:sz w:val="16"/>
          <w:szCs w:val="22"/>
        </w:rPr>
        <w:t xml:space="preserve">for </w:t>
      </w:r>
      <w:r w:rsidR="00D8165A">
        <w:rPr>
          <w:rFonts w:ascii="Courier New" w:hAnsi="Courier New" w:cs="Monaco"/>
          <w:color w:val="3F5FBF"/>
          <w:sz w:val="16"/>
          <w:szCs w:val="22"/>
        </w:rPr>
        <w:t>Extended</w:t>
      </w:r>
      <w:r w:rsidRPr="00B64A3F">
        <w:rPr>
          <w:rFonts w:ascii="Courier New" w:hAnsi="Courier New" w:cs="Monaco"/>
          <w:color w:val="3F5FBF"/>
          <w:sz w:val="16"/>
          <w:szCs w:val="22"/>
        </w:rPr>
        <w:t xml:space="preserve"> Artifact</w:t>
      </w:r>
      <w:r w:rsidR="00D8165A">
        <w:rPr>
          <w:rFonts w:ascii="Courier New" w:hAnsi="Courier New" w:cs="Monaco"/>
          <w:color w:val="3F5FBF"/>
          <w:sz w:val="16"/>
          <w:szCs w:val="22"/>
        </w:rPr>
        <w:t xml:space="preserve"> Models</w:t>
      </w:r>
      <w:r w:rsidRPr="00B64A3F">
        <w:rPr>
          <w:rFonts w:ascii="Courier New" w:hAnsi="Courier New" w:cs="Monaco"/>
          <w:color w:val="3F5FBF"/>
          <w:sz w:val="16"/>
          <w:szCs w:val="22"/>
        </w:rPr>
        <w:t xml:space="preserve">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:complexType</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r w:rsidRPr="00B64A3F">
        <w:rPr>
          <w:rFonts w:ascii="Courier New" w:hAnsi="Courier New" w:cs="Monaco"/>
          <w:iCs/>
          <w:color w:val="2A00FF"/>
          <w:sz w:val="16"/>
          <w:szCs w:val="22"/>
        </w:rPr>
        <w: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:attribute</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Type</w:t>
      </w:r>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229" w:name="_Ref157581778"/>
      <w:r>
        <w:lastRenderedPageBreak/>
        <w:t>SOA Model Schema</w:t>
      </w:r>
      <w:bookmarkEnd w:id="229"/>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230" w:name="_Ref157582245"/>
      <w:r>
        <w:lastRenderedPageBreak/>
        <w:t>Service Implementation Model Schema</w:t>
      </w:r>
      <w:bookmarkEnd w:id="230"/>
    </w:p>
    <w:p w:rsidR="00C82BE4" w:rsidRDefault="00C82BE4" w:rsidP="00C82BE4">
      <w:r>
        <w:t xml:space="preserve">For convenience, an S-RAMP Service Implementation Model Schema xsd file is also provided at: </w:t>
      </w:r>
    </w:p>
    <w:p w:rsidR="00C82BE4" w:rsidRDefault="00857908"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231" w:name="_Ref157582290"/>
      <w:r>
        <w:lastRenderedPageBreak/>
        <w:t>Derived Model Schemas</w:t>
      </w:r>
      <w:bookmarkEnd w:id="231"/>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232" w:name="_Toc258604190"/>
      <w:r>
        <w:t>Policy Model Schema</w:t>
      </w:r>
    </w:p>
    <w:bookmarkEnd w:id="232"/>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lastRenderedPageBreak/>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233" w:name="_Ref157582360"/>
      <w:r>
        <w:t>WSDL Model Schema</w:t>
      </w:r>
      <w:bookmarkEnd w:id="233"/>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lastRenderedPageBreak/>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234" w:name="_Ref157581274"/>
      <w:r>
        <w:lastRenderedPageBreak/>
        <w:t>Pre</w:t>
      </w:r>
      <w:r w:rsidR="00C95E04">
        <w:t>-</w:t>
      </w:r>
      <w:r>
        <w:t>defined Relationships</w:t>
      </w:r>
      <w:bookmarkEnd w:id="234"/>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35" w:name="_Toc258604214"/>
      <w:r>
        <w:t xml:space="preserve">Table </w:t>
      </w:r>
      <w:fldSimple w:instr=" SEQ &quot;Table&quot; \*Arabic ">
        <w:r>
          <w:rPr>
            <w:noProof/>
          </w:rPr>
          <w:t>9</w:t>
        </w:r>
      </w:fldSimple>
      <w:r>
        <w:t>:  Pre-defined Relationships</w:t>
      </w:r>
      <w:bookmarkEnd w:id="235"/>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lastRenderedPageBreak/>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908" w:rsidRDefault="00857908" w:rsidP="00C82BE4">
      <w:r>
        <w:separator/>
      </w:r>
    </w:p>
    <w:p w:rsidR="00857908" w:rsidRDefault="00857908" w:rsidP="00C82BE4"/>
    <w:p w:rsidR="00857908" w:rsidRDefault="00857908" w:rsidP="00C82BE4"/>
    <w:p w:rsidR="00857908" w:rsidRDefault="00857908" w:rsidP="00C82BE4"/>
    <w:p w:rsidR="00857908" w:rsidRDefault="00857908" w:rsidP="00C82BE4"/>
    <w:p w:rsidR="00857908" w:rsidRDefault="00857908" w:rsidP="00C82BE4"/>
    <w:p w:rsidR="00857908" w:rsidRDefault="00857908" w:rsidP="00C82BE4"/>
  </w:endnote>
  <w:endnote w:type="continuationSeparator" w:id="0">
    <w:p w:rsidR="00857908" w:rsidRDefault="00857908" w:rsidP="00C82BE4">
      <w:r>
        <w:continuationSeparator/>
      </w:r>
    </w:p>
    <w:p w:rsidR="00857908" w:rsidRDefault="00857908" w:rsidP="00C82BE4"/>
    <w:p w:rsidR="00857908" w:rsidRDefault="00857908" w:rsidP="00C82BE4"/>
    <w:p w:rsidR="00857908" w:rsidRDefault="00857908" w:rsidP="00C82BE4"/>
    <w:p w:rsidR="00857908" w:rsidRDefault="00857908" w:rsidP="00C82BE4"/>
    <w:p w:rsidR="00857908" w:rsidRDefault="00857908" w:rsidP="00C82BE4"/>
    <w:p w:rsidR="00857908" w:rsidRDefault="00857908"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9A" w:rsidRDefault="003A569A" w:rsidP="00C82BE4">
    <w:pPr>
      <w:pStyle w:val="Footer"/>
      <w:tabs>
        <w:tab w:val="clear" w:pos="8640"/>
        <w:tab w:val="right" w:pos="9360"/>
      </w:tabs>
      <w:spacing w:after="0"/>
      <w:rPr>
        <w:sz w:val="16"/>
        <w:szCs w:val="16"/>
      </w:rPr>
    </w:pPr>
    <w:proofErr w:type="gramStart"/>
    <w:r w:rsidRPr="00B7587D">
      <w:rPr>
        <w:rStyle w:val="apple-style-span"/>
        <w:rFonts w:cs="Arial"/>
        <w:color w:val="000000"/>
        <w:sz w:val="16"/>
        <w:szCs w:val="16"/>
      </w:rPr>
      <w:t>s-ramp-foundation</w:t>
    </w:r>
    <w:r>
      <w:rPr>
        <w:rStyle w:val="apple-style-span"/>
        <w:rFonts w:cs="Arial"/>
        <w:color w:val="000000"/>
        <w:sz w:val="16"/>
        <w:szCs w:val="16"/>
      </w:rPr>
      <w:t>-v1.0-wd01</w:t>
    </w:r>
    <w:proofErr w:type="gramEnd"/>
    <w:r>
      <w:rPr>
        <w:sz w:val="16"/>
        <w:szCs w:val="16"/>
      </w:rPr>
      <w:tab/>
      <w:t>Working Draft</w:t>
    </w:r>
    <w:r>
      <w:rPr>
        <w:sz w:val="16"/>
        <w:szCs w:val="16"/>
      </w:rPr>
      <w:tab/>
      <w:t>26 January 2011</w:t>
    </w:r>
  </w:p>
  <w:p w:rsidR="003A569A" w:rsidRPr="00F50E2C" w:rsidRDefault="003A569A"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12B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12BD">
      <w:rPr>
        <w:rStyle w:val="PageNumber"/>
        <w:noProof/>
        <w:sz w:val="16"/>
        <w:szCs w:val="16"/>
      </w:rPr>
      <w:t>79</w:t>
    </w:r>
    <w:r w:rsidRPr="0051640A">
      <w:rPr>
        <w:rStyle w:val="PageNumber"/>
        <w:sz w:val="16"/>
        <w:szCs w:val="16"/>
      </w:rPr>
      <w:fldChar w:fldCharType="end"/>
    </w:r>
  </w:p>
  <w:p w:rsidR="003A569A" w:rsidRPr="00735E3A" w:rsidRDefault="003A569A"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908" w:rsidRDefault="00857908" w:rsidP="00C82BE4">
      <w:r>
        <w:separator/>
      </w:r>
    </w:p>
    <w:p w:rsidR="00857908" w:rsidRDefault="00857908" w:rsidP="00C82BE4"/>
    <w:p w:rsidR="00857908" w:rsidRDefault="00857908" w:rsidP="00C82BE4"/>
    <w:p w:rsidR="00857908" w:rsidRDefault="00857908" w:rsidP="00C82BE4"/>
    <w:p w:rsidR="00857908" w:rsidRDefault="00857908" w:rsidP="00C82BE4"/>
    <w:p w:rsidR="00857908" w:rsidRDefault="00857908" w:rsidP="00C82BE4"/>
    <w:p w:rsidR="00857908" w:rsidRDefault="00857908" w:rsidP="00C82BE4"/>
  </w:footnote>
  <w:footnote w:type="continuationSeparator" w:id="0">
    <w:p w:rsidR="00857908" w:rsidRDefault="00857908" w:rsidP="00C82BE4">
      <w:r>
        <w:continuationSeparator/>
      </w:r>
    </w:p>
    <w:p w:rsidR="00857908" w:rsidRDefault="00857908" w:rsidP="00C82BE4"/>
    <w:p w:rsidR="00857908" w:rsidRDefault="00857908" w:rsidP="00C82BE4"/>
    <w:p w:rsidR="00857908" w:rsidRDefault="00857908" w:rsidP="00C82BE4"/>
    <w:p w:rsidR="00857908" w:rsidRDefault="00857908" w:rsidP="00C82BE4"/>
    <w:p w:rsidR="00857908" w:rsidRDefault="00857908" w:rsidP="00C82BE4"/>
    <w:p w:rsidR="00857908" w:rsidRDefault="00857908"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8C08A2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0F38C5"/>
    <w:rsid w:val="00100BB8"/>
    <w:rsid w:val="00105865"/>
    <w:rsid w:val="0011418F"/>
    <w:rsid w:val="0013479E"/>
    <w:rsid w:val="00182CF6"/>
    <w:rsid w:val="001D3078"/>
    <w:rsid w:val="001D61D2"/>
    <w:rsid w:val="001E5F42"/>
    <w:rsid w:val="001F36C4"/>
    <w:rsid w:val="0028377A"/>
    <w:rsid w:val="002A3270"/>
    <w:rsid w:val="002F3E5B"/>
    <w:rsid w:val="00316554"/>
    <w:rsid w:val="00320F3D"/>
    <w:rsid w:val="003402DC"/>
    <w:rsid w:val="00341B1C"/>
    <w:rsid w:val="003543B5"/>
    <w:rsid w:val="003675D2"/>
    <w:rsid w:val="003A0901"/>
    <w:rsid w:val="003A569A"/>
    <w:rsid w:val="003D2D97"/>
    <w:rsid w:val="00422304"/>
    <w:rsid w:val="00424242"/>
    <w:rsid w:val="00442029"/>
    <w:rsid w:val="004500AE"/>
    <w:rsid w:val="004B5B7F"/>
    <w:rsid w:val="004E0547"/>
    <w:rsid w:val="00520438"/>
    <w:rsid w:val="00526115"/>
    <w:rsid w:val="00595898"/>
    <w:rsid w:val="005A48B7"/>
    <w:rsid w:val="00610954"/>
    <w:rsid w:val="00666053"/>
    <w:rsid w:val="00673611"/>
    <w:rsid w:val="006C2F53"/>
    <w:rsid w:val="006F7B76"/>
    <w:rsid w:val="00717C31"/>
    <w:rsid w:val="007A7871"/>
    <w:rsid w:val="007B6ED9"/>
    <w:rsid w:val="007D6BA1"/>
    <w:rsid w:val="00801D28"/>
    <w:rsid w:val="008129EB"/>
    <w:rsid w:val="00834401"/>
    <w:rsid w:val="00857908"/>
    <w:rsid w:val="008D12BD"/>
    <w:rsid w:val="008E1BF6"/>
    <w:rsid w:val="008E409D"/>
    <w:rsid w:val="00914DEF"/>
    <w:rsid w:val="009614E8"/>
    <w:rsid w:val="009666C8"/>
    <w:rsid w:val="00974D8E"/>
    <w:rsid w:val="009B4318"/>
    <w:rsid w:val="00A2631B"/>
    <w:rsid w:val="00A27E80"/>
    <w:rsid w:val="00A30529"/>
    <w:rsid w:val="00A33A91"/>
    <w:rsid w:val="00AE4B88"/>
    <w:rsid w:val="00B05987"/>
    <w:rsid w:val="00B56EFB"/>
    <w:rsid w:val="00B62353"/>
    <w:rsid w:val="00B64A3F"/>
    <w:rsid w:val="00B67B89"/>
    <w:rsid w:val="00B80861"/>
    <w:rsid w:val="00B951B1"/>
    <w:rsid w:val="00C015BD"/>
    <w:rsid w:val="00C07015"/>
    <w:rsid w:val="00C472F2"/>
    <w:rsid w:val="00C6767B"/>
    <w:rsid w:val="00C7029E"/>
    <w:rsid w:val="00C827DD"/>
    <w:rsid w:val="00C82BE4"/>
    <w:rsid w:val="00C95E04"/>
    <w:rsid w:val="00CB34C7"/>
    <w:rsid w:val="00CB4052"/>
    <w:rsid w:val="00CE0E66"/>
    <w:rsid w:val="00D061F0"/>
    <w:rsid w:val="00D410F9"/>
    <w:rsid w:val="00D715C8"/>
    <w:rsid w:val="00D8165A"/>
    <w:rsid w:val="00D91DEF"/>
    <w:rsid w:val="00DD03A6"/>
    <w:rsid w:val="00DE530C"/>
    <w:rsid w:val="00E36FE2"/>
    <w:rsid w:val="00E565C8"/>
    <w:rsid w:val="00E67A2B"/>
    <w:rsid w:val="00EA6E9B"/>
    <w:rsid w:val="00EB37D8"/>
    <w:rsid w:val="00ED145C"/>
    <w:rsid w:val="00EF5D94"/>
    <w:rsid w:val="00F04ADE"/>
    <w:rsid w:val="00F16BFC"/>
    <w:rsid w:val="00F5153F"/>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sdException w:name="caption"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hyperlink" Target="http://www.w3.org/2001/XMLSchema" TargetMode="External"/><Relationship Id="rId39" Type="http://schemas.openxmlformats.org/officeDocument/2006/relationships/footer" Target="footer1.xml"/><Relationship Id="rId21" Type="http://schemas.openxmlformats.org/officeDocument/2006/relationships/hyperlink" Target="http://s-ramp.org/xmlns/2010/s-ramp" TargetMode="Externa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schemas.xmlsoap.org/wsdl/" TargetMode="External"/><Relationship Id="rId32" Type="http://schemas.openxmlformats.org/officeDocument/2006/relationships/image" Target="media/image5.png"/><Relationship Id="rId37" Type="http://schemas.openxmlformats.org/officeDocument/2006/relationships/hyperlink" Target="http://www.w3.org/2005/xpath-functions/collation/codepoi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ramp.org/xmlns/2010/s-ramp" TargetMode="External"/><Relationship Id="rId28" Type="http://schemas.openxmlformats.org/officeDocument/2006/relationships/hyperlink" Target="http://www.opengroup.org/projects/soa-ontology/" TargetMode="External"/><Relationship Id="rId36" Type="http://schemas.openxmlformats.org/officeDocument/2006/relationships/image" Target="media/image9.png"/><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www.w3.org/2005/xpath-functions"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www.ietf.org/rfc/rfc2119.txt" TargetMode="External"/><Relationship Id="rId3" Type="http://schemas.microsoft.com/office/2007/relationships/stylesWithEffects" Target="stylesWithEffect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TR/2007/REC-ws-policy-20070904" TargetMode="External"/><Relationship Id="rId33" Type="http://schemas.openxmlformats.org/officeDocument/2006/relationships/image" Target="media/image6.png"/><Relationship Id="rId38" Type="http://schemas.openxmlformats.org/officeDocument/2006/relationships/hyperlink" Target="http://s-ramp.org/2010/specification/schemas/serviceimplementationmodel.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370</TotalTime>
  <Pages>79</Pages>
  <Words>21260</Words>
  <Characters>121185</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142161</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26</cp:revision>
  <cp:lastPrinted>2010-10-14T04:13:00Z</cp:lastPrinted>
  <dcterms:created xsi:type="dcterms:W3CDTF">2012-11-28T20:13:00Z</dcterms:created>
  <dcterms:modified xsi:type="dcterms:W3CDTF">2013-01-24T14:00:00Z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